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4C645" w14:textId="107996E7" w:rsidR="00F03820" w:rsidRDefault="00F03820" w:rsidP="00C55684"/>
    <w:p w14:paraId="76CD5F2E" w14:textId="77777777" w:rsidR="00F03820" w:rsidRDefault="00F03820" w:rsidP="00C55684"/>
    <w:p w14:paraId="672B1C99" w14:textId="77777777" w:rsidR="00F03820" w:rsidRDefault="00F03820" w:rsidP="00C55684"/>
    <w:tbl>
      <w:tblPr>
        <w:tblStyle w:val="a3"/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9016"/>
      </w:tblGrid>
      <w:tr w:rsidR="00F03820" w14:paraId="672BB2D7" w14:textId="77777777" w:rsidTr="0015604D">
        <w:tc>
          <w:tcPr>
            <w:tcW w:w="9016" w:type="dxa"/>
          </w:tcPr>
          <w:p w14:paraId="1196AC7C" w14:textId="77777777" w:rsidR="00E8113E" w:rsidRPr="00F03820" w:rsidRDefault="00E8113E" w:rsidP="00E8113E">
            <w:pPr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C++</w:t>
            </w:r>
          </w:p>
          <w:p w14:paraId="5C63D754" w14:textId="77777777" w:rsidR="00E8113E" w:rsidRPr="0053606B" w:rsidRDefault="00E8113E" w:rsidP="00E8113E">
            <w:pPr>
              <w:jc w:val="center"/>
              <w:rPr>
                <w:b/>
                <w:sz w:val="72"/>
                <w:szCs w:val="20"/>
              </w:rPr>
            </w:pPr>
            <w:r w:rsidRPr="0053606B">
              <w:rPr>
                <w:rFonts w:hint="eastAsia"/>
                <w:b/>
                <w:sz w:val="72"/>
                <w:szCs w:val="20"/>
              </w:rPr>
              <w:t>유저선호도가 반영된 확률을 기반으로 한 메뉴 추천시스템 개발</w:t>
            </w:r>
          </w:p>
          <w:p w14:paraId="7416EEF6" w14:textId="26A90586" w:rsidR="00F03820" w:rsidRDefault="00A70428" w:rsidP="00F03820">
            <w:pPr>
              <w:jc w:val="center"/>
              <w:rPr>
                <w:b/>
                <w:sz w:val="40"/>
              </w:rPr>
            </w:pPr>
            <w:r>
              <w:rPr>
                <w:rFonts w:hint="eastAsia"/>
                <w:b/>
                <w:sz w:val="40"/>
              </w:rPr>
              <w:t>최종</w:t>
            </w:r>
            <w:r w:rsidR="0003603D">
              <w:rPr>
                <w:rFonts w:hint="eastAsia"/>
                <w:b/>
                <w:sz w:val="40"/>
              </w:rPr>
              <w:t xml:space="preserve"> 보고서</w:t>
            </w:r>
          </w:p>
          <w:p w14:paraId="08579EB4" w14:textId="77777777" w:rsidR="00AD643E" w:rsidRDefault="00AD643E" w:rsidP="00F03820">
            <w:pPr>
              <w:jc w:val="center"/>
              <w:rPr>
                <w:b/>
              </w:rPr>
            </w:pPr>
          </w:p>
          <w:p w14:paraId="5F0F4089" w14:textId="2EDA50B9" w:rsidR="00AD643E" w:rsidRPr="00F03820" w:rsidRDefault="00AD643E" w:rsidP="00F03820">
            <w:pPr>
              <w:jc w:val="center"/>
              <w:rPr>
                <w:b/>
              </w:rPr>
            </w:pPr>
          </w:p>
        </w:tc>
      </w:tr>
    </w:tbl>
    <w:p w14:paraId="0CCAD4E8" w14:textId="17D2E60C" w:rsidR="00892D86" w:rsidRDefault="00892D86" w:rsidP="00F03820"/>
    <w:p w14:paraId="10D01BED" w14:textId="1ACC041A" w:rsidR="00F03820" w:rsidRDefault="00F03820" w:rsidP="00F03820"/>
    <w:p w14:paraId="1FC62B58" w14:textId="60084F8B" w:rsidR="00F03820" w:rsidRDefault="00F03820" w:rsidP="00F03820"/>
    <w:p w14:paraId="4972CC22" w14:textId="77777777" w:rsidR="00F03820" w:rsidRDefault="00F03820" w:rsidP="00F03820"/>
    <w:p w14:paraId="5A831D83" w14:textId="77777777" w:rsidR="00E8113E" w:rsidRDefault="00E8113E" w:rsidP="00F03820"/>
    <w:tbl>
      <w:tblPr>
        <w:tblStyle w:val="a3"/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E8113E" w14:paraId="0ACCE896" w14:textId="77777777" w:rsidTr="0015604D">
        <w:tc>
          <w:tcPr>
            <w:tcW w:w="4508" w:type="dxa"/>
          </w:tcPr>
          <w:p w14:paraId="00D06475" w14:textId="77777777" w:rsidR="00E8113E" w:rsidRPr="0015604D" w:rsidRDefault="00E8113E" w:rsidP="00E8113E">
            <w:pPr>
              <w:rPr>
                <w:sz w:val="32"/>
              </w:rPr>
            </w:pPr>
          </w:p>
        </w:tc>
        <w:tc>
          <w:tcPr>
            <w:tcW w:w="4508" w:type="dxa"/>
          </w:tcPr>
          <w:p w14:paraId="784BB428" w14:textId="7FCB8A30" w:rsidR="00E8113E" w:rsidRPr="0015604D" w:rsidRDefault="00E8113E" w:rsidP="00E8113E">
            <w:pPr>
              <w:rPr>
                <w:sz w:val="32"/>
              </w:rPr>
            </w:pPr>
            <w:r w:rsidRPr="0015604D">
              <w:rPr>
                <w:rFonts w:hint="eastAsia"/>
                <w:sz w:val="32"/>
              </w:rPr>
              <w:t>제출일자:</w:t>
            </w:r>
            <w:r>
              <w:rPr>
                <w:sz w:val="32"/>
              </w:rPr>
              <w:t xml:space="preserve"> 2023.12.</w:t>
            </w:r>
            <w:r>
              <w:rPr>
                <w:rFonts w:hint="eastAsia"/>
                <w:sz w:val="32"/>
              </w:rPr>
              <w:t>24</w:t>
            </w:r>
          </w:p>
          <w:p w14:paraId="0B4B4897" w14:textId="77777777" w:rsidR="00E8113E" w:rsidRPr="0015604D" w:rsidRDefault="00E8113E" w:rsidP="00E8113E">
            <w:pPr>
              <w:rPr>
                <w:sz w:val="32"/>
              </w:rPr>
            </w:pPr>
            <w:r w:rsidRPr="0015604D">
              <w:rPr>
                <w:rFonts w:hint="eastAsia"/>
                <w:sz w:val="32"/>
              </w:rPr>
              <w:t>제출자명: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이해건</w:t>
            </w:r>
          </w:p>
          <w:p w14:paraId="55AA8C15" w14:textId="622C737D" w:rsidR="00E8113E" w:rsidRPr="0015604D" w:rsidRDefault="00E8113E" w:rsidP="00E8113E">
            <w:pPr>
              <w:rPr>
                <w:sz w:val="32"/>
              </w:rPr>
            </w:pPr>
            <w:proofErr w:type="spellStart"/>
            <w:r w:rsidRPr="0015604D">
              <w:rPr>
                <w:rFonts w:hint="eastAsia"/>
                <w:sz w:val="32"/>
              </w:rPr>
              <w:t>제출자학번</w:t>
            </w:r>
            <w:proofErr w:type="spellEnd"/>
            <w:r w:rsidRPr="0015604D">
              <w:rPr>
                <w:rFonts w:hint="eastAsia"/>
                <w:sz w:val="32"/>
              </w:rPr>
              <w:t>:</w:t>
            </w:r>
            <w:r>
              <w:rPr>
                <w:sz w:val="32"/>
              </w:rPr>
              <w:t xml:space="preserve"> 183014</w:t>
            </w:r>
          </w:p>
        </w:tc>
      </w:tr>
    </w:tbl>
    <w:p w14:paraId="7330D9D7" w14:textId="416B6964" w:rsidR="00F03820" w:rsidRDefault="00F03820" w:rsidP="00F03820"/>
    <w:p w14:paraId="50B6F9E5" w14:textId="169D947F" w:rsidR="00AA5F6A" w:rsidRDefault="00AA5F6A" w:rsidP="00F03820"/>
    <w:p w14:paraId="36F75C88" w14:textId="3289E9B7" w:rsidR="00E8113E" w:rsidRDefault="00E8113E">
      <w:pPr>
        <w:widowControl/>
        <w:wordWrap/>
        <w:autoSpaceDE/>
        <w:autoSpaceDN/>
      </w:pPr>
      <w:r>
        <w:br w:type="page"/>
      </w:r>
    </w:p>
    <w:p w14:paraId="0558D0C2" w14:textId="77777777" w:rsidR="00E8113E" w:rsidRPr="00CC078D" w:rsidRDefault="00E8113E" w:rsidP="00E8113E">
      <w:pPr>
        <w:spacing w:line="276" w:lineRule="auto"/>
        <w:rPr>
          <w:b/>
          <w:sz w:val="32"/>
        </w:rPr>
      </w:pPr>
      <w:r w:rsidRPr="00CC078D">
        <w:rPr>
          <w:rFonts w:hint="eastAsia"/>
          <w:b/>
          <w:sz w:val="32"/>
        </w:rPr>
        <w:lastRenderedPageBreak/>
        <w:t>1</w:t>
      </w:r>
      <w:r w:rsidRPr="00CC078D">
        <w:rPr>
          <w:b/>
          <w:sz w:val="32"/>
        </w:rPr>
        <w:t xml:space="preserve">. </w:t>
      </w:r>
      <w:r w:rsidRPr="00CC078D">
        <w:rPr>
          <w:rFonts w:hint="eastAsia"/>
          <w:b/>
          <w:sz w:val="32"/>
        </w:rPr>
        <w:t>프로젝트 목표</w:t>
      </w:r>
    </w:p>
    <w:p w14:paraId="3B4D63DA" w14:textId="77777777" w:rsidR="00E8113E" w:rsidRPr="00CC078D" w:rsidRDefault="00E8113E" w:rsidP="00E8113E">
      <w:pPr>
        <w:spacing w:line="276" w:lineRule="auto"/>
        <w:rPr>
          <w:b/>
          <w:sz w:val="28"/>
        </w:rPr>
      </w:pPr>
      <w:r w:rsidRPr="00CC078D">
        <w:rPr>
          <w:rFonts w:hint="eastAsia"/>
          <w:b/>
          <w:sz w:val="28"/>
        </w:rPr>
        <w:t>1</w:t>
      </w:r>
      <w:r w:rsidRPr="00CC078D">
        <w:rPr>
          <w:b/>
          <w:sz w:val="28"/>
        </w:rPr>
        <w:t xml:space="preserve">) </w:t>
      </w:r>
      <w:r w:rsidRPr="00CC078D">
        <w:rPr>
          <w:rFonts w:hint="eastAsia"/>
          <w:b/>
          <w:sz w:val="28"/>
        </w:rPr>
        <w:t>배경 및 필요성</w:t>
      </w:r>
    </w:p>
    <w:p w14:paraId="22FC7B53" w14:textId="77777777" w:rsidR="00E8113E" w:rsidRDefault="00E8113E" w:rsidP="00E8113E">
      <w:pPr>
        <w:spacing w:line="276" w:lineRule="auto"/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인간으로 살아가면서 필수적으로 해결해야 하는 </w:t>
      </w:r>
      <w:r>
        <w:rPr>
          <w:sz w:val="24"/>
        </w:rPr>
        <w:t>‘</w:t>
      </w:r>
      <w:r>
        <w:rPr>
          <w:rFonts w:hint="eastAsia"/>
          <w:sz w:val="24"/>
        </w:rPr>
        <w:t>의 식 주</w:t>
      </w:r>
      <w:r>
        <w:rPr>
          <w:sz w:val="24"/>
        </w:rPr>
        <w:t>’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그중 </w:t>
      </w:r>
      <w:r>
        <w:rPr>
          <w:sz w:val="24"/>
        </w:rPr>
        <w:t>‘</w:t>
      </w:r>
      <w:r>
        <w:rPr>
          <w:rFonts w:hint="eastAsia"/>
          <w:sz w:val="24"/>
        </w:rPr>
        <w:t>식</w:t>
      </w:r>
      <w:r>
        <w:rPr>
          <w:sz w:val="24"/>
        </w:rPr>
        <w:t>’</w:t>
      </w:r>
      <w:r>
        <w:rPr>
          <w:rFonts w:hint="eastAsia"/>
          <w:sz w:val="24"/>
        </w:rPr>
        <w:t xml:space="preserve">의 경우 하루 </w:t>
      </w:r>
      <w:r>
        <w:rPr>
          <w:sz w:val="24"/>
        </w:rPr>
        <w:t>3</w:t>
      </w:r>
      <w:r>
        <w:rPr>
          <w:rFonts w:hint="eastAsia"/>
          <w:sz w:val="24"/>
        </w:rPr>
        <w:t>번 이상 인간은 선택의 기로에 놓인다.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매번 같은 메뉴를 먹고 버틸 수 있는 사람도 </w:t>
      </w:r>
      <w:proofErr w:type="gramStart"/>
      <w:r>
        <w:rPr>
          <w:rFonts w:hint="eastAsia"/>
          <w:sz w:val="24"/>
        </w:rPr>
        <w:t>없을 뿐더러</w:t>
      </w:r>
      <w:proofErr w:type="gramEnd"/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아무거나 먹는다고 할 때에도,</w:t>
      </w:r>
      <w:r>
        <w:rPr>
          <w:sz w:val="24"/>
        </w:rPr>
        <w:t xml:space="preserve"> </w:t>
      </w:r>
      <w:r>
        <w:rPr>
          <w:rFonts w:hint="eastAsia"/>
          <w:sz w:val="24"/>
        </w:rPr>
        <w:t>그 아무거나 라는 것도 최소한의 기준이 존재하여,</w:t>
      </w:r>
      <w:r>
        <w:rPr>
          <w:sz w:val="24"/>
        </w:rPr>
        <w:t xml:space="preserve"> </w:t>
      </w:r>
      <w:r>
        <w:rPr>
          <w:rFonts w:hint="eastAsia"/>
          <w:sz w:val="24"/>
        </w:rPr>
        <w:t>정말로 아무거나 먹는 사람은 없으며 고민 또 고민하게 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따라서 이러한 문제를 해결하기 위하여</w:t>
      </w:r>
      <w:r>
        <w:rPr>
          <w:sz w:val="24"/>
        </w:rPr>
        <w:t xml:space="preserve"> </w:t>
      </w:r>
      <w:r>
        <w:rPr>
          <w:rFonts w:hint="eastAsia"/>
          <w:sz w:val="24"/>
        </w:rPr>
        <w:t>개인의 선호도와 적절한 무작위성이 가미된 메뉴 추천 프로그램이 존재한다면,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하루 </w:t>
      </w:r>
      <w:r>
        <w:rPr>
          <w:sz w:val="24"/>
        </w:rPr>
        <w:t>3</w:t>
      </w:r>
      <w:r>
        <w:rPr>
          <w:rFonts w:hint="eastAsia"/>
          <w:sz w:val="24"/>
        </w:rPr>
        <w:t>번,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연간 </w:t>
      </w:r>
      <w:r>
        <w:rPr>
          <w:sz w:val="24"/>
        </w:rPr>
        <w:t>1000</w:t>
      </w:r>
      <w:r>
        <w:rPr>
          <w:rFonts w:hint="eastAsia"/>
          <w:sz w:val="24"/>
        </w:rPr>
        <w:t>회 이상의 시간 절약이 기대되기 때문에,</w:t>
      </w:r>
      <w:r>
        <w:rPr>
          <w:sz w:val="24"/>
        </w:rPr>
        <w:t xml:space="preserve"> </w:t>
      </w:r>
      <w:r>
        <w:rPr>
          <w:rFonts w:hint="eastAsia"/>
          <w:sz w:val="24"/>
        </w:rPr>
        <w:t>해당 프로그램의 개발이 필요하다고 볼 수 있는 바이다.</w:t>
      </w:r>
    </w:p>
    <w:p w14:paraId="4B13E822" w14:textId="77777777" w:rsidR="00E8113E" w:rsidRDefault="00E8113E" w:rsidP="00E8113E">
      <w:pPr>
        <w:spacing w:line="276" w:lineRule="auto"/>
        <w:ind w:firstLineChars="100" w:firstLine="240"/>
        <w:rPr>
          <w:sz w:val="24"/>
        </w:rPr>
      </w:pPr>
    </w:p>
    <w:p w14:paraId="55BD370B" w14:textId="77777777" w:rsidR="00E8113E" w:rsidRPr="00CC078D" w:rsidRDefault="00E8113E" w:rsidP="00E8113E">
      <w:pPr>
        <w:spacing w:line="276" w:lineRule="auto"/>
        <w:rPr>
          <w:b/>
          <w:sz w:val="28"/>
        </w:rPr>
      </w:pPr>
      <w:r w:rsidRPr="00CC078D">
        <w:rPr>
          <w:b/>
          <w:sz w:val="28"/>
        </w:rPr>
        <w:t xml:space="preserve">2) </w:t>
      </w:r>
      <w:r w:rsidRPr="00CC078D">
        <w:rPr>
          <w:rFonts w:hint="eastAsia"/>
          <w:b/>
          <w:sz w:val="28"/>
        </w:rPr>
        <w:t>프로젝트 목표</w:t>
      </w:r>
    </w:p>
    <w:p w14:paraId="56F580E7" w14:textId="77777777" w:rsidR="00E8113E" w:rsidRDefault="00E8113E" w:rsidP="00E8113E">
      <w:pPr>
        <w:spacing w:line="276" w:lineRule="auto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고객들의 기존 메뉴 선호도를 프로그램에 기입하고 C</w:t>
      </w:r>
      <w:r>
        <w:rPr>
          <w:sz w:val="24"/>
          <w:szCs w:val="24"/>
        </w:rPr>
        <w:t xml:space="preserve">SV </w:t>
      </w:r>
      <w:r>
        <w:rPr>
          <w:rFonts w:hint="eastAsia"/>
          <w:sz w:val="24"/>
          <w:szCs w:val="24"/>
        </w:rPr>
        <w:t>파일로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저장하며, 해당 선호도를 기반으로 일정부분 확률적으로 영향이 존재하는 메뉴 추천 프로그램의 개발을 목표로 한다. </w:t>
      </w:r>
    </w:p>
    <w:p w14:paraId="235F0AF1" w14:textId="77777777" w:rsidR="00E8113E" w:rsidRPr="00E900D4" w:rsidRDefault="00E8113E" w:rsidP="00E8113E">
      <w:pPr>
        <w:spacing w:line="276" w:lineRule="auto"/>
        <w:ind w:firstLineChars="100" w:firstLine="240"/>
        <w:rPr>
          <w:sz w:val="24"/>
        </w:rPr>
      </w:pPr>
    </w:p>
    <w:p w14:paraId="10337E0B" w14:textId="77777777" w:rsidR="00E8113E" w:rsidRPr="00CC078D" w:rsidRDefault="00E8113E" w:rsidP="00E8113E">
      <w:pPr>
        <w:spacing w:line="276" w:lineRule="auto"/>
        <w:rPr>
          <w:b/>
          <w:sz w:val="28"/>
        </w:rPr>
      </w:pPr>
      <w:r w:rsidRPr="00CC078D">
        <w:rPr>
          <w:b/>
          <w:sz w:val="28"/>
        </w:rPr>
        <w:t xml:space="preserve">3) </w:t>
      </w:r>
      <w:proofErr w:type="spellStart"/>
      <w:r w:rsidRPr="00CC078D">
        <w:rPr>
          <w:rFonts w:hint="eastAsia"/>
          <w:b/>
          <w:sz w:val="28"/>
        </w:rPr>
        <w:t>차별점</w:t>
      </w:r>
      <w:proofErr w:type="spellEnd"/>
    </w:p>
    <w:p w14:paraId="22773235" w14:textId="77777777" w:rsidR="00E8113E" w:rsidRDefault="00E8113E" w:rsidP="00E8113E">
      <w:pPr>
        <w:spacing w:line="276" w:lineRule="auto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기존 배달 어플 등에서 제공해 주는 랜덤 메뉴 추천기는 </w:t>
      </w:r>
      <w:r>
        <w:rPr>
          <w:sz w:val="24"/>
          <w:szCs w:val="24"/>
        </w:rPr>
        <w:t>100</w:t>
      </w:r>
      <w:r>
        <w:rPr>
          <w:rFonts w:hint="eastAsia"/>
          <w:sz w:val="24"/>
          <w:szCs w:val="24"/>
        </w:rPr>
        <w:t>퍼센트 랜덤이며,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특정 카테고리가 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개 정도로 고정되어 있어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실질적으로 메뉴 선택에 기여하는 바가 전혀 없다고 봐도 무방하다.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따라서,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유저가 직접 메뉴를 유지 </w:t>
      </w:r>
      <w:proofErr w:type="gramStart"/>
      <w:r>
        <w:rPr>
          <w:rFonts w:hint="eastAsia"/>
          <w:sz w:val="24"/>
          <w:szCs w:val="24"/>
        </w:rPr>
        <w:t>보수 할</w:t>
      </w:r>
      <w:proofErr w:type="gramEnd"/>
      <w:r>
        <w:rPr>
          <w:rFonts w:hint="eastAsia"/>
          <w:sz w:val="24"/>
          <w:szCs w:val="24"/>
        </w:rPr>
        <w:t xml:space="preserve"> 수 있어야 하며,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 메뉴의 선호도 까지 관리하여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 선호도를 통하여 메뉴를 추천 받는 시스템이고,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이러한 사용자별 메뉴의 저장을 한시적이지 않고,</w:t>
      </w:r>
      <w:r>
        <w:rPr>
          <w:sz w:val="24"/>
          <w:szCs w:val="24"/>
        </w:rPr>
        <w:t xml:space="preserve"> CSV </w:t>
      </w:r>
      <w:r>
        <w:rPr>
          <w:rFonts w:hint="eastAsia"/>
          <w:sz w:val="24"/>
          <w:szCs w:val="24"/>
        </w:rPr>
        <w:t>파일을 통하여 별도의 파일로 저장하여 지속성을 지니고 있다는 데에서 차별점이 있다.</w:t>
      </w:r>
    </w:p>
    <w:p w14:paraId="51CDD64C" w14:textId="77777777" w:rsidR="00E8113E" w:rsidRDefault="00E8113E" w:rsidP="00E8113E">
      <w:pPr>
        <w:widowControl/>
        <w:wordWrap/>
        <w:autoSpaceDE/>
        <w:autoSpaceDN/>
        <w:rPr>
          <w:sz w:val="32"/>
        </w:rPr>
      </w:pPr>
      <w:r>
        <w:rPr>
          <w:sz w:val="32"/>
        </w:rPr>
        <w:br w:type="page"/>
      </w:r>
    </w:p>
    <w:p w14:paraId="4FF93B61" w14:textId="77777777" w:rsidR="00E8113E" w:rsidRPr="00CC078D" w:rsidRDefault="00E8113E" w:rsidP="00E8113E">
      <w:pPr>
        <w:spacing w:line="276" w:lineRule="auto"/>
        <w:rPr>
          <w:b/>
          <w:sz w:val="32"/>
        </w:rPr>
      </w:pPr>
      <w:r w:rsidRPr="00CC078D">
        <w:rPr>
          <w:rFonts w:hint="eastAsia"/>
          <w:b/>
          <w:sz w:val="32"/>
        </w:rPr>
        <w:lastRenderedPageBreak/>
        <w:t>2</w:t>
      </w:r>
      <w:r w:rsidRPr="00CC078D">
        <w:rPr>
          <w:b/>
          <w:sz w:val="32"/>
        </w:rPr>
        <w:t xml:space="preserve">. </w:t>
      </w:r>
      <w:r w:rsidRPr="00CC078D">
        <w:rPr>
          <w:rFonts w:hint="eastAsia"/>
          <w:b/>
          <w:sz w:val="32"/>
        </w:rPr>
        <w:t>기능 계획</w:t>
      </w:r>
    </w:p>
    <w:p w14:paraId="2767E8B5" w14:textId="77777777" w:rsidR="00E8113E" w:rsidRPr="00CC078D" w:rsidRDefault="00E8113E" w:rsidP="00E8113E">
      <w:pPr>
        <w:spacing w:line="276" w:lineRule="auto"/>
        <w:rPr>
          <w:b/>
          <w:sz w:val="28"/>
        </w:rPr>
      </w:pPr>
      <w:r>
        <w:rPr>
          <w:b/>
          <w:sz w:val="28"/>
        </w:rPr>
        <w:t>1</w:t>
      </w:r>
      <w:r w:rsidRPr="00CC078D">
        <w:rPr>
          <w:b/>
          <w:sz w:val="28"/>
        </w:rPr>
        <w:t xml:space="preserve">) </w:t>
      </w:r>
      <w:r w:rsidRPr="00CC078D">
        <w:rPr>
          <w:rFonts w:hint="eastAsia"/>
          <w:b/>
          <w:sz w:val="28"/>
        </w:rPr>
        <w:t xml:space="preserve">기능 </w:t>
      </w:r>
      <w:proofErr w:type="gramStart"/>
      <w:r>
        <w:rPr>
          <w:b/>
          <w:sz w:val="28"/>
        </w:rPr>
        <w:t>1  -</w:t>
      </w:r>
      <w:proofErr w:type="gramEnd"/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목록 출력</w:t>
      </w:r>
    </w:p>
    <w:p w14:paraId="585733E1" w14:textId="77777777" w:rsidR="00E8113E" w:rsidRDefault="00E8113E" w:rsidP="00E8113E">
      <w:pPr>
        <w:spacing w:line="276" w:lineRule="auto"/>
        <w:rPr>
          <w:b/>
          <w:sz w:val="28"/>
        </w:rPr>
      </w:pPr>
      <w:r w:rsidRPr="00CC078D">
        <w:rPr>
          <w:rFonts w:hint="eastAsia"/>
          <w:sz w:val="24"/>
        </w:rPr>
        <w:t>-</w:t>
      </w:r>
      <w:r w:rsidRPr="00CC078D">
        <w:rPr>
          <w:sz w:val="24"/>
        </w:rPr>
        <w:t xml:space="preserve"> </w:t>
      </w:r>
      <w:r>
        <w:rPr>
          <w:rFonts w:hint="eastAsia"/>
          <w:sz w:val="24"/>
        </w:rPr>
        <w:t xml:space="preserve">프로그램 구동 시 </w:t>
      </w:r>
      <w:r>
        <w:rPr>
          <w:sz w:val="24"/>
        </w:rPr>
        <w:t>“</w:t>
      </w:r>
      <w:proofErr w:type="gramStart"/>
      <w:r>
        <w:rPr>
          <w:sz w:val="24"/>
        </w:rPr>
        <w:t>1.</w:t>
      </w:r>
      <w:r>
        <w:rPr>
          <w:rFonts w:hint="eastAsia"/>
          <w:sz w:val="24"/>
        </w:rPr>
        <w:t>메뉴추가</w:t>
      </w:r>
      <w:proofErr w:type="gramEnd"/>
      <w:r>
        <w:rPr>
          <w:sz w:val="24"/>
        </w:rPr>
        <w:t xml:space="preserve"> 2.</w:t>
      </w:r>
      <w:r>
        <w:rPr>
          <w:rFonts w:hint="eastAsia"/>
          <w:sz w:val="24"/>
        </w:rPr>
        <w:t>메뉴 추천,</w:t>
      </w:r>
      <w:r>
        <w:rPr>
          <w:sz w:val="24"/>
        </w:rPr>
        <w:t xml:space="preserve"> 3.</w:t>
      </w:r>
      <w:r>
        <w:rPr>
          <w:rFonts w:hint="eastAsia"/>
          <w:sz w:val="24"/>
        </w:rPr>
        <w:t>현재 저장된 메뉴 보기</w:t>
      </w:r>
      <w:r>
        <w:rPr>
          <w:sz w:val="24"/>
        </w:rPr>
        <w:t>”</w:t>
      </w:r>
      <w:proofErr w:type="spellStart"/>
      <w:r>
        <w:rPr>
          <w:rFonts w:hint="eastAsia"/>
          <w:sz w:val="24"/>
        </w:rPr>
        <w:t>를</w:t>
      </w:r>
      <w:proofErr w:type="spellEnd"/>
      <w:r>
        <w:rPr>
          <w:rFonts w:hint="eastAsia"/>
          <w:sz w:val="24"/>
        </w:rPr>
        <w:t xml:space="preserve"> 출력하고 </w:t>
      </w:r>
      <w:r>
        <w:rPr>
          <w:sz w:val="24"/>
        </w:rPr>
        <w:t>2.</w:t>
      </w:r>
      <w:r>
        <w:rPr>
          <w:rFonts w:hint="eastAsia"/>
          <w:sz w:val="24"/>
        </w:rPr>
        <w:t xml:space="preserve">메뉴 추천을 제외한 </w:t>
      </w:r>
      <w:r>
        <w:rPr>
          <w:sz w:val="24"/>
        </w:rPr>
        <w:t xml:space="preserve">1,3 </w:t>
      </w:r>
      <w:r>
        <w:rPr>
          <w:rFonts w:hint="eastAsia"/>
          <w:sz w:val="24"/>
        </w:rPr>
        <w:t>항목을 구동 가능하게 제작한다</w:t>
      </w:r>
      <w:r>
        <w:rPr>
          <w:sz w:val="24"/>
        </w:rPr>
        <w:t xml:space="preserve">. </w:t>
      </w:r>
      <w:r>
        <w:rPr>
          <w:rFonts w:hint="eastAsia"/>
          <w:sz w:val="24"/>
        </w:rPr>
        <w:t xml:space="preserve">이때 메뉴추가에서는 해당 메뉴의 </w:t>
      </w:r>
      <w:proofErr w:type="spellStart"/>
      <w:r>
        <w:rPr>
          <w:rFonts w:hint="eastAsia"/>
          <w:sz w:val="24"/>
        </w:rPr>
        <w:t>별점을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 xml:space="preserve">1~5 </w:t>
      </w:r>
      <w:r>
        <w:rPr>
          <w:rFonts w:hint="eastAsia"/>
          <w:sz w:val="24"/>
        </w:rPr>
        <w:t xml:space="preserve">사이의 값으로 </w:t>
      </w:r>
      <w:proofErr w:type="spellStart"/>
      <w:r>
        <w:rPr>
          <w:rFonts w:hint="eastAsia"/>
          <w:sz w:val="24"/>
        </w:rPr>
        <w:t>입력받고</w:t>
      </w:r>
      <w:proofErr w:type="spellEnd"/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해당 내용을 메뉴와 </w:t>
      </w:r>
      <w:proofErr w:type="spellStart"/>
      <w:r>
        <w:rPr>
          <w:rFonts w:hint="eastAsia"/>
          <w:sz w:val="24"/>
        </w:rPr>
        <w:t>별점이</w:t>
      </w:r>
      <w:proofErr w:type="spellEnd"/>
      <w:r>
        <w:rPr>
          <w:rFonts w:hint="eastAsia"/>
          <w:sz w:val="24"/>
        </w:rPr>
        <w:t xml:space="preserve"> 저장되는 </w:t>
      </w:r>
      <w:r>
        <w:rPr>
          <w:sz w:val="24"/>
        </w:rPr>
        <w:t>csv</w:t>
      </w:r>
      <w:r>
        <w:rPr>
          <w:rFonts w:hint="eastAsia"/>
          <w:sz w:val="24"/>
        </w:rPr>
        <w:t>파일로 유지한다.</w:t>
      </w:r>
    </w:p>
    <w:p w14:paraId="246E2D8F" w14:textId="77777777" w:rsidR="00E8113E" w:rsidRPr="00CC078D" w:rsidRDefault="00E8113E" w:rsidP="00E8113E">
      <w:pPr>
        <w:spacing w:line="276" w:lineRule="auto"/>
        <w:rPr>
          <w:b/>
          <w:sz w:val="28"/>
        </w:rPr>
      </w:pPr>
      <w:r>
        <w:rPr>
          <w:b/>
          <w:sz w:val="28"/>
        </w:rPr>
        <w:t>2</w:t>
      </w:r>
      <w:r w:rsidRPr="00CC078D">
        <w:rPr>
          <w:b/>
          <w:sz w:val="28"/>
        </w:rPr>
        <w:t xml:space="preserve">) </w:t>
      </w:r>
      <w:r w:rsidRPr="00CC078D">
        <w:rPr>
          <w:rFonts w:hint="eastAsia"/>
          <w:b/>
          <w:sz w:val="28"/>
        </w:rPr>
        <w:t xml:space="preserve">기능 </w:t>
      </w:r>
      <w:r>
        <w:rPr>
          <w:b/>
          <w:sz w:val="28"/>
        </w:rPr>
        <w:t xml:space="preserve">2 – </w:t>
      </w:r>
      <w:r>
        <w:rPr>
          <w:rFonts w:hint="eastAsia"/>
          <w:b/>
          <w:sz w:val="28"/>
        </w:rPr>
        <w:t>메뉴 추천</w:t>
      </w:r>
    </w:p>
    <w:p w14:paraId="31D6933A" w14:textId="77777777" w:rsidR="00E8113E" w:rsidRPr="00FD4FD9" w:rsidRDefault="00E8113E" w:rsidP="00E8113E">
      <w:pPr>
        <w:spacing w:line="276" w:lineRule="auto"/>
        <w:rPr>
          <w:sz w:val="24"/>
        </w:rPr>
      </w:pPr>
      <w:r w:rsidRPr="00CC078D">
        <w:rPr>
          <w:rFonts w:hint="eastAsia"/>
          <w:sz w:val="24"/>
        </w:rPr>
        <w:t>-</w:t>
      </w:r>
      <w:r w:rsidRPr="00CC078D">
        <w:rPr>
          <w:sz w:val="24"/>
        </w:rPr>
        <w:t xml:space="preserve"> </w:t>
      </w:r>
      <w:r>
        <w:rPr>
          <w:rFonts w:hint="eastAsia"/>
          <w:sz w:val="24"/>
        </w:rPr>
        <w:t>U</w:t>
      </w:r>
      <w:r>
        <w:rPr>
          <w:sz w:val="24"/>
        </w:rPr>
        <w:t>SER</w:t>
      </w:r>
      <w:r>
        <w:rPr>
          <w:rFonts w:hint="eastAsia"/>
          <w:sz w:val="24"/>
        </w:rPr>
        <w:t xml:space="preserve">의 메뉴추가에 따른 메뉴 이름과 </w:t>
      </w:r>
      <w:proofErr w:type="spellStart"/>
      <w:r>
        <w:rPr>
          <w:rFonts w:hint="eastAsia"/>
          <w:sz w:val="24"/>
        </w:rPr>
        <w:t>별점을</w:t>
      </w:r>
      <w:proofErr w:type="spellEnd"/>
      <w:r>
        <w:rPr>
          <w:rFonts w:hint="eastAsia"/>
          <w:sz w:val="24"/>
        </w:rPr>
        <w:t xml:space="preserve"> 활용하여,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별점이</w:t>
      </w:r>
      <w:proofErr w:type="spellEnd"/>
      <w:r>
        <w:rPr>
          <w:rFonts w:hint="eastAsia"/>
          <w:sz w:val="24"/>
        </w:rPr>
        <w:t xml:space="preserve"> 높을수록 전체 중 등장할 확률이 높게 </w:t>
      </w:r>
      <w:r>
        <w:rPr>
          <w:sz w:val="24"/>
        </w:rPr>
        <w:t xml:space="preserve">(ex </w:t>
      </w:r>
      <w:proofErr w:type="spellStart"/>
      <w:r>
        <w:rPr>
          <w:rFonts w:hint="eastAsia"/>
          <w:sz w:val="24"/>
        </w:rPr>
        <w:t>별점이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>4</w:t>
      </w:r>
      <w:r>
        <w:rPr>
          <w:rFonts w:hint="eastAsia"/>
          <w:sz w:val="24"/>
        </w:rPr>
        <w:t xml:space="preserve">인 </w:t>
      </w:r>
      <w:proofErr w:type="spellStart"/>
      <w:r>
        <w:rPr>
          <w:rFonts w:hint="eastAsia"/>
          <w:sz w:val="24"/>
        </w:rPr>
        <w:t>마라탕은</w:t>
      </w:r>
      <w:proofErr w:type="spellEnd"/>
      <w:r>
        <w:rPr>
          <w:rFonts w:hint="eastAsia"/>
          <w:sz w:val="24"/>
        </w:rPr>
        <w:t xml:space="preserve"> 리스트 전체 </w:t>
      </w:r>
      <w:r>
        <w:rPr>
          <w:sz w:val="24"/>
        </w:rPr>
        <w:t>5</w:t>
      </w:r>
      <w:r>
        <w:rPr>
          <w:rFonts w:hint="eastAsia"/>
          <w:sz w:val="24"/>
        </w:rPr>
        <w:t xml:space="preserve">개 중 </w:t>
      </w:r>
      <w:r>
        <w:rPr>
          <w:sz w:val="24"/>
        </w:rPr>
        <w:t>4</w:t>
      </w:r>
      <w:r>
        <w:rPr>
          <w:rFonts w:hint="eastAsia"/>
          <w:sz w:val="24"/>
        </w:rPr>
        <w:t>개,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별점이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>1</w:t>
      </w:r>
      <w:r>
        <w:rPr>
          <w:rFonts w:hint="eastAsia"/>
          <w:sz w:val="24"/>
        </w:rPr>
        <w:t xml:space="preserve">인 샌드위치는 리스트 전체 </w:t>
      </w:r>
      <w:r>
        <w:rPr>
          <w:sz w:val="24"/>
        </w:rPr>
        <w:t>5</w:t>
      </w:r>
      <w:r>
        <w:rPr>
          <w:rFonts w:hint="eastAsia"/>
          <w:sz w:val="24"/>
        </w:rPr>
        <w:t xml:space="preserve">개 중 </w:t>
      </w:r>
      <w:r>
        <w:rPr>
          <w:sz w:val="24"/>
        </w:rPr>
        <w:t>1</w:t>
      </w:r>
      <w:r>
        <w:rPr>
          <w:rFonts w:hint="eastAsia"/>
          <w:sz w:val="24"/>
        </w:rPr>
        <w:t xml:space="preserve">개 등장하도록 </w:t>
      </w:r>
      <w:proofErr w:type="spellStart"/>
      <w:r>
        <w:rPr>
          <w:rFonts w:hint="eastAsia"/>
          <w:sz w:val="24"/>
        </w:rPr>
        <w:t>별점</w:t>
      </w:r>
      <w:proofErr w:type="spellEnd"/>
      <w:r>
        <w:rPr>
          <w:rFonts w:hint="eastAsia"/>
          <w:sz w:val="24"/>
        </w:rPr>
        <w:t xml:space="preserve"> 별로 등장 확률을 비례하게 리스트 생성)하여 </w:t>
      </w:r>
      <w:r>
        <w:rPr>
          <w:sz w:val="24"/>
        </w:rPr>
        <w:t xml:space="preserve">rand() </w:t>
      </w:r>
      <w:r>
        <w:rPr>
          <w:rFonts w:hint="eastAsia"/>
          <w:sz w:val="24"/>
        </w:rPr>
        <w:t>함수를 이용하여 전체 리스트의 사이즈 값+</w:t>
      </w:r>
      <w:r>
        <w:rPr>
          <w:sz w:val="24"/>
        </w:rPr>
        <w:t>1</w:t>
      </w:r>
      <w:r>
        <w:rPr>
          <w:rFonts w:hint="eastAsia"/>
          <w:sz w:val="24"/>
        </w:rPr>
        <w:t>로 나누고 나머지 값을 메뉴확률반영리스트[</w:t>
      </w:r>
      <w:r>
        <w:rPr>
          <w:sz w:val="24"/>
        </w:rPr>
        <w:t>n]</w:t>
      </w:r>
      <w:r>
        <w:rPr>
          <w:rFonts w:hint="eastAsia"/>
          <w:sz w:val="24"/>
        </w:rPr>
        <w:t>값으로 하여 해당 메뉴를 찾아 출력한다.</w:t>
      </w:r>
    </w:p>
    <w:p w14:paraId="0FDAEE77" w14:textId="77777777" w:rsidR="00E8113E" w:rsidRDefault="00E8113E" w:rsidP="00E8113E">
      <w:pPr>
        <w:spacing w:line="276" w:lineRule="auto"/>
        <w:rPr>
          <w:sz w:val="28"/>
        </w:rPr>
      </w:pPr>
      <w:r>
        <w:rPr>
          <w:b/>
          <w:sz w:val="28"/>
        </w:rPr>
        <w:t>3</w:t>
      </w:r>
      <w:r w:rsidRPr="00CC078D">
        <w:rPr>
          <w:b/>
          <w:sz w:val="28"/>
        </w:rPr>
        <w:t xml:space="preserve">) </w:t>
      </w:r>
      <w:r w:rsidRPr="00CC078D">
        <w:rPr>
          <w:rFonts w:hint="eastAsia"/>
          <w:b/>
          <w:sz w:val="28"/>
        </w:rPr>
        <w:t xml:space="preserve">기능 </w:t>
      </w:r>
      <w:r>
        <w:rPr>
          <w:b/>
          <w:sz w:val="28"/>
        </w:rPr>
        <w:t xml:space="preserve">3 – </w:t>
      </w:r>
      <w:r>
        <w:rPr>
          <w:rFonts w:hint="eastAsia"/>
          <w:b/>
          <w:sz w:val="28"/>
        </w:rPr>
        <w:t>U</w:t>
      </w:r>
      <w:r>
        <w:rPr>
          <w:b/>
          <w:sz w:val="28"/>
        </w:rPr>
        <w:t>SER</w:t>
      </w:r>
      <w:r>
        <w:rPr>
          <w:rFonts w:hint="eastAsia"/>
          <w:b/>
          <w:sz w:val="28"/>
        </w:rPr>
        <w:t xml:space="preserve"> 관리</w:t>
      </w:r>
    </w:p>
    <w:p w14:paraId="5CFB0F44" w14:textId="77777777" w:rsidR="00E8113E" w:rsidRPr="009B7821" w:rsidRDefault="00E8113E" w:rsidP="00E8113E">
      <w:pPr>
        <w:spacing w:line="276" w:lineRule="auto"/>
        <w:rPr>
          <w:b/>
          <w:sz w:val="32"/>
        </w:rPr>
      </w:pPr>
      <w:r w:rsidRPr="00CC078D">
        <w:rPr>
          <w:rFonts w:hint="eastAsia"/>
          <w:sz w:val="24"/>
        </w:rPr>
        <w:t>-</w:t>
      </w:r>
      <w:r w:rsidRPr="00CC078D">
        <w:rPr>
          <w:sz w:val="24"/>
        </w:rPr>
        <w:t xml:space="preserve"> </w:t>
      </w:r>
      <w:r>
        <w:rPr>
          <w:rFonts w:hint="eastAsia"/>
          <w:sz w:val="24"/>
        </w:rPr>
        <w:t>프로그램 시작 시 U</w:t>
      </w:r>
      <w:r>
        <w:rPr>
          <w:sz w:val="24"/>
        </w:rPr>
        <w:t>SER</w:t>
      </w:r>
      <w:r>
        <w:rPr>
          <w:rFonts w:hint="eastAsia"/>
          <w:sz w:val="24"/>
        </w:rPr>
        <w:t xml:space="preserve"> 목록을 보여주고,</w:t>
      </w:r>
      <w:r>
        <w:rPr>
          <w:sz w:val="24"/>
        </w:rPr>
        <w:t xml:space="preserve"> </w:t>
      </w:r>
      <w:r>
        <w:rPr>
          <w:rFonts w:hint="eastAsia"/>
          <w:sz w:val="24"/>
        </w:rPr>
        <w:t>U</w:t>
      </w:r>
      <w:r>
        <w:rPr>
          <w:sz w:val="24"/>
        </w:rPr>
        <w:t>SER</w:t>
      </w:r>
      <w:r>
        <w:rPr>
          <w:rFonts w:hint="eastAsia"/>
          <w:sz w:val="24"/>
        </w:rPr>
        <w:t xml:space="preserve"> 로그인을 하거나 새 U</w:t>
      </w:r>
      <w:r>
        <w:rPr>
          <w:sz w:val="24"/>
        </w:rPr>
        <w:t>SER</w:t>
      </w:r>
      <w:r>
        <w:rPr>
          <w:rFonts w:hint="eastAsia"/>
          <w:sz w:val="24"/>
        </w:rPr>
        <w:t xml:space="preserve"> 등록을 할 수 있는 기능</w:t>
      </w:r>
    </w:p>
    <w:p w14:paraId="26857AD9" w14:textId="77777777" w:rsidR="00E8113E" w:rsidRDefault="00E8113E" w:rsidP="00E8113E">
      <w:pPr>
        <w:spacing w:line="276" w:lineRule="auto"/>
        <w:rPr>
          <w:sz w:val="24"/>
        </w:rPr>
      </w:pPr>
      <w:r>
        <w:rPr>
          <w:sz w:val="24"/>
        </w:rPr>
        <w:t xml:space="preserve">(1) </w:t>
      </w:r>
      <w:r>
        <w:rPr>
          <w:rFonts w:hint="eastAsia"/>
          <w:sz w:val="24"/>
        </w:rPr>
        <w:t xml:space="preserve">세부 기능 </w:t>
      </w:r>
      <w:r>
        <w:rPr>
          <w:sz w:val="24"/>
        </w:rPr>
        <w:t xml:space="preserve">1 – </w:t>
      </w:r>
      <w:r>
        <w:rPr>
          <w:rFonts w:hint="eastAsia"/>
          <w:sz w:val="24"/>
        </w:rPr>
        <w:t>U</w:t>
      </w:r>
      <w:r>
        <w:rPr>
          <w:sz w:val="24"/>
        </w:rPr>
        <w:t>SER</w:t>
      </w:r>
      <w:r>
        <w:rPr>
          <w:rFonts w:hint="eastAsia"/>
          <w:sz w:val="24"/>
        </w:rPr>
        <w:t xml:space="preserve"> 목록 출력</w:t>
      </w:r>
    </w:p>
    <w:p w14:paraId="69C693D2" w14:textId="77777777" w:rsidR="00E8113E" w:rsidRDefault="00E8113E" w:rsidP="00E8113E">
      <w:pPr>
        <w:spacing w:line="276" w:lineRule="auto"/>
        <w:rPr>
          <w:sz w:val="22"/>
        </w:rPr>
      </w:pPr>
      <w:r w:rsidRPr="009B7821">
        <w:rPr>
          <w:rFonts w:hint="eastAsia"/>
          <w:sz w:val="22"/>
        </w:rPr>
        <w:t>-</w:t>
      </w:r>
      <w:r w:rsidRPr="009B7821">
        <w:rPr>
          <w:sz w:val="22"/>
        </w:rPr>
        <w:t xml:space="preserve"> </w:t>
      </w:r>
      <w:r>
        <w:rPr>
          <w:rFonts w:hint="eastAsia"/>
          <w:sz w:val="22"/>
        </w:rPr>
        <w:t>c</w:t>
      </w:r>
      <w:r>
        <w:rPr>
          <w:sz w:val="22"/>
        </w:rPr>
        <w:t>sv</w:t>
      </w:r>
      <w:r>
        <w:rPr>
          <w:rFonts w:hint="eastAsia"/>
          <w:sz w:val="22"/>
        </w:rPr>
        <w:t>파일로 관리되는 U</w:t>
      </w:r>
      <w:r>
        <w:rPr>
          <w:sz w:val="22"/>
        </w:rPr>
        <w:t>SER</w:t>
      </w:r>
      <w:r>
        <w:rPr>
          <w:rFonts w:hint="eastAsia"/>
          <w:sz w:val="22"/>
        </w:rPr>
        <w:t>의 목록을 출력하고,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아무런 U</w:t>
      </w:r>
      <w:r>
        <w:rPr>
          <w:sz w:val="22"/>
        </w:rPr>
        <w:t>SER</w:t>
      </w:r>
      <w:r>
        <w:rPr>
          <w:rFonts w:hint="eastAsia"/>
          <w:sz w:val="22"/>
        </w:rPr>
        <w:t xml:space="preserve">가 존재하지 않는다면 </w:t>
      </w:r>
      <w:proofErr w:type="gramStart"/>
      <w:r>
        <w:rPr>
          <w:sz w:val="22"/>
        </w:rPr>
        <w:t xml:space="preserve">“ </w:t>
      </w:r>
      <w:r>
        <w:rPr>
          <w:rFonts w:hint="eastAsia"/>
          <w:sz w:val="22"/>
        </w:rPr>
        <w:t>등록된</w:t>
      </w:r>
      <w:proofErr w:type="gramEnd"/>
      <w:r>
        <w:rPr>
          <w:rFonts w:hint="eastAsia"/>
          <w:sz w:val="22"/>
        </w:rPr>
        <w:t xml:space="preserve"> U</w:t>
      </w:r>
      <w:r>
        <w:rPr>
          <w:sz w:val="22"/>
        </w:rPr>
        <w:t>SER</w:t>
      </w:r>
      <w:r>
        <w:rPr>
          <w:rFonts w:hint="eastAsia"/>
          <w:sz w:val="22"/>
        </w:rPr>
        <w:t>가 없습니다.</w:t>
      </w:r>
      <w:r>
        <w:rPr>
          <w:sz w:val="22"/>
        </w:rPr>
        <w:t xml:space="preserve">” </w:t>
      </w:r>
      <w:r>
        <w:rPr>
          <w:rFonts w:hint="eastAsia"/>
          <w:sz w:val="22"/>
        </w:rPr>
        <w:t xml:space="preserve">를 </w:t>
      </w:r>
      <w:proofErr w:type="gramStart"/>
      <w:r>
        <w:rPr>
          <w:rFonts w:hint="eastAsia"/>
          <w:sz w:val="22"/>
        </w:rPr>
        <w:t>출력 한</w:t>
      </w:r>
      <w:proofErr w:type="gramEnd"/>
      <w:r>
        <w:rPr>
          <w:rFonts w:hint="eastAsia"/>
          <w:sz w:val="22"/>
        </w:rPr>
        <w:t xml:space="preserve"> 뒤 새 U</w:t>
      </w:r>
      <w:r>
        <w:rPr>
          <w:sz w:val="22"/>
        </w:rPr>
        <w:t>SER</w:t>
      </w:r>
      <w:r>
        <w:rPr>
          <w:rFonts w:hint="eastAsia"/>
          <w:sz w:val="22"/>
        </w:rPr>
        <w:t xml:space="preserve"> 등록을 받는다.</w:t>
      </w:r>
    </w:p>
    <w:p w14:paraId="0221D9F3" w14:textId="77777777" w:rsidR="00E8113E" w:rsidRDefault="00E8113E" w:rsidP="00E8113E">
      <w:pPr>
        <w:spacing w:line="276" w:lineRule="auto"/>
        <w:rPr>
          <w:sz w:val="24"/>
        </w:rPr>
      </w:pPr>
      <w:r>
        <w:rPr>
          <w:sz w:val="24"/>
        </w:rPr>
        <w:t xml:space="preserve">(2) </w:t>
      </w:r>
      <w:r>
        <w:rPr>
          <w:rFonts w:hint="eastAsia"/>
          <w:sz w:val="24"/>
        </w:rPr>
        <w:t xml:space="preserve">세부 기능 </w:t>
      </w:r>
      <w:r>
        <w:rPr>
          <w:sz w:val="24"/>
        </w:rPr>
        <w:t xml:space="preserve">2 – </w:t>
      </w:r>
      <w:r>
        <w:rPr>
          <w:rFonts w:hint="eastAsia"/>
          <w:sz w:val="24"/>
        </w:rPr>
        <w:t>U</w:t>
      </w:r>
      <w:r>
        <w:rPr>
          <w:sz w:val="24"/>
        </w:rPr>
        <w:t>SER</w:t>
      </w:r>
      <w:r>
        <w:rPr>
          <w:rFonts w:hint="eastAsia"/>
          <w:sz w:val="24"/>
        </w:rPr>
        <w:t xml:space="preserve"> 등록</w:t>
      </w:r>
    </w:p>
    <w:p w14:paraId="67B30003" w14:textId="77777777" w:rsidR="00E8113E" w:rsidRPr="001F19ED" w:rsidRDefault="00E8113E" w:rsidP="00E8113E">
      <w:pPr>
        <w:spacing w:line="276" w:lineRule="auto"/>
        <w:rPr>
          <w:sz w:val="22"/>
        </w:rPr>
      </w:pPr>
      <w:r w:rsidRPr="009B7821">
        <w:rPr>
          <w:rFonts w:hint="eastAsia"/>
          <w:sz w:val="22"/>
        </w:rPr>
        <w:t>-</w:t>
      </w:r>
      <w:r w:rsidRPr="009B7821">
        <w:rPr>
          <w:sz w:val="22"/>
        </w:rPr>
        <w:t xml:space="preserve"> </w:t>
      </w:r>
      <w:r>
        <w:rPr>
          <w:rFonts w:hint="eastAsia"/>
          <w:sz w:val="22"/>
        </w:rPr>
        <w:t>목록 상 존재하지 않는 U</w:t>
      </w:r>
      <w:r>
        <w:rPr>
          <w:sz w:val="22"/>
        </w:rPr>
        <w:t>SER</w:t>
      </w:r>
      <w:r>
        <w:rPr>
          <w:rFonts w:hint="eastAsia"/>
          <w:sz w:val="22"/>
        </w:rPr>
        <w:t>를 입력 시,</w:t>
      </w:r>
      <w:r>
        <w:rPr>
          <w:sz w:val="22"/>
        </w:rPr>
        <w:t xml:space="preserve"> </w:t>
      </w:r>
      <w:r>
        <w:rPr>
          <w:rFonts w:hint="eastAsia"/>
          <w:sz w:val="22"/>
        </w:rPr>
        <w:t>해당 U</w:t>
      </w:r>
      <w:r>
        <w:rPr>
          <w:sz w:val="22"/>
        </w:rPr>
        <w:t>SER</w:t>
      </w:r>
      <w:r>
        <w:rPr>
          <w:rFonts w:hint="eastAsia"/>
          <w:sz w:val="22"/>
        </w:rPr>
        <w:t>를 U</w:t>
      </w:r>
      <w:r>
        <w:rPr>
          <w:sz w:val="22"/>
        </w:rPr>
        <w:t>SER</w:t>
      </w:r>
      <w:r>
        <w:rPr>
          <w:rFonts w:hint="eastAsia"/>
          <w:sz w:val="22"/>
        </w:rPr>
        <w:t>목록 c</w:t>
      </w:r>
      <w:r>
        <w:rPr>
          <w:sz w:val="22"/>
        </w:rPr>
        <w:t>sv</w:t>
      </w:r>
      <w:r>
        <w:rPr>
          <w:rFonts w:hint="eastAsia"/>
          <w:sz w:val="22"/>
        </w:rPr>
        <w:t>파일에 저장하고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그 유저의 메뉴 저장용 </w:t>
      </w:r>
      <w:r>
        <w:rPr>
          <w:sz w:val="22"/>
        </w:rPr>
        <w:t xml:space="preserve">csv </w:t>
      </w:r>
      <w:r>
        <w:rPr>
          <w:rFonts w:hint="eastAsia"/>
          <w:sz w:val="22"/>
        </w:rPr>
        <w:t>파일을 생성하여 저장한다.</w:t>
      </w:r>
    </w:p>
    <w:p w14:paraId="386218E0" w14:textId="2FC1DA47" w:rsidR="00E8113E" w:rsidRDefault="00E8113E">
      <w:pPr>
        <w:widowControl/>
        <w:wordWrap/>
        <w:autoSpaceDE/>
        <w:autoSpaceDN/>
        <w:rPr>
          <w:sz w:val="24"/>
        </w:rPr>
      </w:pPr>
      <w:r>
        <w:rPr>
          <w:sz w:val="24"/>
        </w:rPr>
        <w:br w:type="page"/>
      </w:r>
    </w:p>
    <w:p w14:paraId="4C578444" w14:textId="77569780" w:rsidR="00AD643E" w:rsidRPr="0031133C" w:rsidRDefault="00AD643E" w:rsidP="00AD643E">
      <w:pPr>
        <w:spacing w:line="276" w:lineRule="auto"/>
        <w:rPr>
          <w:b/>
          <w:sz w:val="32"/>
          <w:szCs w:val="32"/>
        </w:rPr>
      </w:pPr>
      <w:r w:rsidRPr="0031133C">
        <w:rPr>
          <w:b/>
          <w:sz w:val="32"/>
          <w:szCs w:val="32"/>
        </w:rPr>
        <w:lastRenderedPageBreak/>
        <w:t xml:space="preserve">3. </w:t>
      </w:r>
      <w:r w:rsidRPr="0031133C">
        <w:rPr>
          <w:rFonts w:hint="eastAsia"/>
          <w:b/>
          <w:sz w:val="32"/>
          <w:szCs w:val="32"/>
        </w:rPr>
        <w:t>기능 구현</w:t>
      </w:r>
    </w:p>
    <w:p w14:paraId="55D59691" w14:textId="77777777" w:rsidR="00E8113E" w:rsidRDefault="00E8113E" w:rsidP="00E8113E">
      <w:pPr>
        <w:spacing w:line="276" w:lineRule="auto"/>
        <w:rPr>
          <w:b/>
          <w:sz w:val="24"/>
          <w:szCs w:val="24"/>
        </w:rPr>
      </w:pPr>
      <w:r w:rsidRPr="00F75C55">
        <w:rPr>
          <w:rFonts w:hint="eastAsia"/>
          <w:b/>
          <w:sz w:val="24"/>
          <w:szCs w:val="24"/>
        </w:rPr>
        <w:t>(</w:t>
      </w:r>
      <w:r w:rsidRPr="00F75C55">
        <w:rPr>
          <w:b/>
          <w:sz w:val="24"/>
          <w:szCs w:val="24"/>
        </w:rPr>
        <w:t>1)</w:t>
      </w:r>
      <w:r>
        <w:rPr>
          <w:rFonts w:hint="eastAsia"/>
          <w:b/>
          <w:sz w:val="24"/>
          <w:szCs w:val="24"/>
        </w:rPr>
        <w:t xml:space="preserve"> 기능 </w:t>
      </w:r>
      <w:r>
        <w:rPr>
          <w:b/>
          <w:sz w:val="24"/>
          <w:szCs w:val="24"/>
        </w:rPr>
        <w:t xml:space="preserve">1-1 </w:t>
      </w:r>
      <w:r>
        <w:rPr>
          <w:rFonts w:hint="eastAsia"/>
          <w:b/>
          <w:sz w:val="24"/>
          <w:szCs w:val="24"/>
        </w:rPr>
        <w:t>뼈대 구조 메뉴 출력</w:t>
      </w:r>
    </w:p>
    <w:p w14:paraId="7DFE1A87" w14:textId="77777777" w:rsidR="00E8113E" w:rsidRDefault="00E8113E" w:rsidP="00E8113E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출력</w:t>
      </w:r>
    </w:p>
    <w:p w14:paraId="184CB5CA" w14:textId="77777777" w:rsidR="00E8113E" w:rsidRPr="00A8052F" w:rsidRDefault="00E8113E" w:rsidP="00E8113E">
      <w:pPr>
        <w:spacing w:line="276" w:lineRule="auto"/>
        <w:ind w:firstLine="800"/>
        <w:rPr>
          <w:rFonts w:eastAsiaTheme="minorHAnsi"/>
          <w:sz w:val="22"/>
        </w:rPr>
      </w:pPr>
      <w:r w:rsidRPr="00A8052F">
        <w:rPr>
          <w:rFonts w:eastAsiaTheme="minorHAnsi" w:cs="돋움체"/>
          <w:kern w:val="0"/>
          <w:sz w:val="22"/>
        </w:rPr>
        <w:t xml:space="preserve">----- </w:t>
      </w:r>
      <w:r w:rsidRPr="00A8052F">
        <w:rPr>
          <w:rFonts w:eastAsiaTheme="minorHAnsi" w:cs="돋움체" w:hint="eastAsia"/>
          <w:kern w:val="0"/>
          <w:sz w:val="22"/>
        </w:rPr>
        <w:t>오늘</w:t>
      </w:r>
      <w:r w:rsidRPr="00A8052F">
        <w:rPr>
          <w:rFonts w:eastAsiaTheme="minorHAnsi" w:cs="돋움체"/>
          <w:kern w:val="0"/>
          <w:sz w:val="22"/>
        </w:rPr>
        <w:t xml:space="preserve"> </w:t>
      </w:r>
      <w:r w:rsidRPr="00A8052F">
        <w:rPr>
          <w:rFonts w:eastAsiaTheme="minorHAnsi" w:cs="돋움체" w:hint="eastAsia"/>
          <w:kern w:val="0"/>
          <w:sz w:val="22"/>
        </w:rPr>
        <w:t>점심</w:t>
      </w:r>
      <w:r w:rsidRPr="00A8052F">
        <w:rPr>
          <w:rFonts w:eastAsiaTheme="minorHAnsi" w:cs="돋움체"/>
          <w:kern w:val="0"/>
          <w:sz w:val="22"/>
        </w:rPr>
        <w:t xml:space="preserve"> </w:t>
      </w:r>
      <w:r w:rsidRPr="00A8052F">
        <w:rPr>
          <w:rFonts w:eastAsiaTheme="minorHAnsi" w:cs="돋움체" w:hint="eastAsia"/>
          <w:kern w:val="0"/>
          <w:sz w:val="22"/>
        </w:rPr>
        <w:t>뭐</w:t>
      </w:r>
      <w:r w:rsidRPr="00A8052F">
        <w:rPr>
          <w:rFonts w:eastAsiaTheme="minorHAnsi" w:cs="돋움체"/>
          <w:kern w:val="0"/>
          <w:sz w:val="22"/>
        </w:rPr>
        <w:t xml:space="preserve"> </w:t>
      </w:r>
      <w:r w:rsidRPr="00A8052F">
        <w:rPr>
          <w:rFonts w:eastAsiaTheme="minorHAnsi" w:cs="돋움체" w:hint="eastAsia"/>
          <w:kern w:val="0"/>
          <w:sz w:val="22"/>
        </w:rPr>
        <w:t>먹지</w:t>
      </w:r>
      <w:r w:rsidRPr="00A8052F">
        <w:rPr>
          <w:rFonts w:eastAsiaTheme="minorHAnsi" w:cs="돋움체"/>
          <w:kern w:val="0"/>
          <w:sz w:val="22"/>
        </w:rPr>
        <w:t>?? -----</w:t>
      </w:r>
    </w:p>
    <w:p w14:paraId="51E6CCE4" w14:textId="77777777" w:rsidR="00E8113E" w:rsidRPr="00A8052F" w:rsidRDefault="00E8113E" w:rsidP="00E8113E">
      <w:pPr>
        <w:spacing w:line="276" w:lineRule="auto"/>
        <w:ind w:firstLine="800"/>
        <w:rPr>
          <w:rFonts w:eastAsiaTheme="minorHAnsi" w:cs="돋움체"/>
          <w:kern w:val="0"/>
          <w:sz w:val="22"/>
        </w:rPr>
      </w:pPr>
      <w:r w:rsidRPr="00A8052F">
        <w:rPr>
          <w:rFonts w:eastAsiaTheme="minorHAnsi" w:cs="돋움체"/>
          <w:kern w:val="0"/>
          <w:sz w:val="22"/>
        </w:rPr>
        <w:t xml:space="preserve">1. </w:t>
      </w:r>
      <w:r w:rsidRPr="00A8052F">
        <w:rPr>
          <w:rFonts w:eastAsiaTheme="minorHAnsi" w:cs="돋움체" w:hint="eastAsia"/>
          <w:kern w:val="0"/>
          <w:sz w:val="22"/>
        </w:rPr>
        <w:t>메뉴</w:t>
      </w:r>
      <w:r w:rsidRPr="00A8052F">
        <w:rPr>
          <w:rFonts w:eastAsiaTheme="minorHAnsi" w:cs="돋움체"/>
          <w:kern w:val="0"/>
          <w:sz w:val="22"/>
        </w:rPr>
        <w:t xml:space="preserve"> </w:t>
      </w:r>
      <w:r w:rsidRPr="00A8052F">
        <w:rPr>
          <w:rFonts w:eastAsiaTheme="minorHAnsi" w:cs="돋움체" w:hint="eastAsia"/>
          <w:kern w:val="0"/>
          <w:sz w:val="22"/>
        </w:rPr>
        <w:t>추가</w:t>
      </w:r>
    </w:p>
    <w:p w14:paraId="1E4F1DBF" w14:textId="77777777" w:rsidR="00E8113E" w:rsidRPr="00A8052F" w:rsidRDefault="00E8113E" w:rsidP="00E8113E">
      <w:pPr>
        <w:spacing w:line="276" w:lineRule="auto"/>
        <w:ind w:firstLine="800"/>
        <w:rPr>
          <w:rFonts w:eastAsiaTheme="minorHAnsi" w:cs="돋움체"/>
          <w:kern w:val="0"/>
          <w:sz w:val="22"/>
        </w:rPr>
      </w:pPr>
      <w:r w:rsidRPr="00A8052F">
        <w:rPr>
          <w:rFonts w:eastAsiaTheme="minorHAnsi" w:cs="돋움체"/>
          <w:kern w:val="0"/>
          <w:sz w:val="22"/>
        </w:rPr>
        <w:t xml:space="preserve">2. </w:t>
      </w:r>
      <w:r w:rsidRPr="00A8052F">
        <w:rPr>
          <w:rFonts w:eastAsiaTheme="minorHAnsi" w:cs="돋움체" w:hint="eastAsia"/>
          <w:kern w:val="0"/>
          <w:sz w:val="22"/>
        </w:rPr>
        <w:t>메뉴</w:t>
      </w:r>
      <w:r w:rsidRPr="00A8052F">
        <w:rPr>
          <w:rFonts w:eastAsiaTheme="minorHAnsi" w:cs="돋움체"/>
          <w:kern w:val="0"/>
          <w:sz w:val="22"/>
        </w:rPr>
        <w:t xml:space="preserve"> </w:t>
      </w:r>
      <w:r w:rsidRPr="00A8052F">
        <w:rPr>
          <w:rFonts w:eastAsiaTheme="minorHAnsi" w:cs="돋움체" w:hint="eastAsia"/>
          <w:kern w:val="0"/>
          <w:sz w:val="22"/>
        </w:rPr>
        <w:t>추천</w:t>
      </w:r>
    </w:p>
    <w:p w14:paraId="5C34F6D6" w14:textId="77777777" w:rsidR="00E8113E" w:rsidRPr="00A8052F" w:rsidRDefault="00E8113E" w:rsidP="00E8113E">
      <w:pPr>
        <w:spacing w:line="276" w:lineRule="auto"/>
        <w:ind w:firstLine="800"/>
        <w:rPr>
          <w:rFonts w:eastAsiaTheme="minorHAnsi" w:cs="돋움체"/>
          <w:kern w:val="0"/>
          <w:sz w:val="22"/>
        </w:rPr>
      </w:pPr>
      <w:r w:rsidRPr="00A8052F">
        <w:rPr>
          <w:rFonts w:eastAsiaTheme="minorHAnsi" w:cs="돋움체"/>
          <w:kern w:val="0"/>
          <w:sz w:val="22"/>
        </w:rPr>
        <w:t xml:space="preserve">3. </w:t>
      </w:r>
      <w:r w:rsidRPr="00A8052F">
        <w:rPr>
          <w:rFonts w:eastAsiaTheme="minorHAnsi" w:cs="돋움체" w:hint="eastAsia"/>
          <w:kern w:val="0"/>
          <w:sz w:val="22"/>
        </w:rPr>
        <w:t>현재</w:t>
      </w:r>
      <w:r w:rsidRPr="00A8052F">
        <w:rPr>
          <w:rFonts w:eastAsiaTheme="minorHAnsi" w:cs="돋움체"/>
          <w:kern w:val="0"/>
          <w:sz w:val="22"/>
        </w:rPr>
        <w:t xml:space="preserve"> </w:t>
      </w:r>
      <w:r w:rsidRPr="00A8052F">
        <w:rPr>
          <w:rFonts w:eastAsiaTheme="minorHAnsi" w:cs="돋움체" w:hint="eastAsia"/>
          <w:kern w:val="0"/>
          <w:sz w:val="22"/>
        </w:rPr>
        <w:t>저장된</w:t>
      </w:r>
      <w:r w:rsidRPr="00A8052F">
        <w:rPr>
          <w:rFonts w:eastAsiaTheme="minorHAnsi" w:cs="돋움체"/>
          <w:kern w:val="0"/>
          <w:sz w:val="22"/>
        </w:rPr>
        <w:t xml:space="preserve"> </w:t>
      </w:r>
      <w:r w:rsidRPr="00A8052F">
        <w:rPr>
          <w:rFonts w:eastAsiaTheme="minorHAnsi" w:cs="돋움체" w:hint="eastAsia"/>
          <w:kern w:val="0"/>
          <w:sz w:val="22"/>
        </w:rPr>
        <w:t>메뉴</w:t>
      </w:r>
      <w:r w:rsidRPr="00A8052F">
        <w:rPr>
          <w:rFonts w:eastAsiaTheme="minorHAnsi" w:cs="돋움체"/>
          <w:kern w:val="0"/>
          <w:sz w:val="22"/>
        </w:rPr>
        <w:t xml:space="preserve"> </w:t>
      </w:r>
      <w:r w:rsidRPr="00A8052F">
        <w:rPr>
          <w:rFonts w:eastAsiaTheme="minorHAnsi" w:cs="돋움체" w:hint="eastAsia"/>
          <w:kern w:val="0"/>
          <w:sz w:val="22"/>
        </w:rPr>
        <w:t>보기</w:t>
      </w:r>
    </w:p>
    <w:p w14:paraId="76EE5066" w14:textId="77777777" w:rsidR="00E8113E" w:rsidRPr="00A8052F" w:rsidRDefault="00E8113E" w:rsidP="00E8113E">
      <w:pPr>
        <w:spacing w:line="276" w:lineRule="auto"/>
        <w:ind w:firstLine="800"/>
        <w:rPr>
          <w:rFonts w:eastAsiaTheme="minorHAnsi" w:cs="돋움체"/>
          <w:kern w:val="0"/>
          <w:sz w:val="22"/>
        </w:rPr>
      </w:pPr>
      <w:r w:rsidRPr="00A8052F">
        <w:rPr>
          <w:rFonts w:eastAsiaTheme="minorHAnsi" w:cs="돋움체"/>
          <w:kern w:val="0"/>
          <w:sz w:val="22"/>
        </w:rPr>
        <w:t xml:space="preserve">4. </w:t>
      </w:r>
      <w:r w:rsidRPr="00A8052F">
        <w:rPr>
          <w:rFonts w:eastAsiaTheme="minorHAnsi" w:cs="돋움체" w:hint="eastAsia"/>
          <w:kern w:val="0"/>
          <w:sz w:val="22"/>
        </w:rPr>
        <w:t>저장</w:t>
      </w:r>
      <w:r w:rsidRPr="00A8052F">
        <w:rPr>
          <w:rFonts w:eastAsiaTheme="minorHAnsi" w:cs="돋움체"/>
          <w:kern w:val="0"/>
          <w:sz w:val="22"/>
        </w:rPr>
        <w:t xml:space="preserve"> </w:t>
      </w:r>
      <w:r w:rsidRPr="00A8052F">
        <w:rPr>
          <w:rFonts w:eastAsiaTheme="minorHAnsi" w:cs="돋움체" w:hint="eastAsia"/>
          <w:kern w:val="0"/>
          <w:sz w:val="22"/>
        </w:rPr>
        <w:t>후</w:t>
      </w:r>
      <w:r w:rsidRPr="00A8052F">
        <w:rPr>
          <w:rFonts w:eastAsiaTheme="minorHAnsi" w:cs="돋움체"/>
          <w:kern w:val="0"/>
          <w:sz w:val="22"/>
        </w:rPr>
        <w:t xml:space="preserve"> </w:t>
      </w:r>
      <w:r w:rsidRPr="00A8052F">
        <w:rPr>
          <w:rFonts w:eastAsiaTheme="minorHAnsi" w:cs="돋움체" w:hint="eastAsia"/>
          <w:kern w:val="0"/>
          <w:sz w:val="22"/>
        </w:rPr>
        <w:t>종료</w:t>
      </w:r>
    </w:p>
    <w:p w14:paraId="2F8F3F09" w14:textId="77777777" w:rsidR="00E8113E" w:rsidRDefault="00E8113E" w:rsidP="00E8113E">
      <w:pPr>
        <w:spacing w:line="276" w:lineRule="auto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입력</w:t>
      </w:r>
    </w:p>
    <w:p w14:paraId="2571F7FD" w14:textId="77777777" w:rsidR="00E8113E" w:rsidRPr="0088310A" w:rsidRDefault="00E8113E" w:rsidP="00E8113E">
      <w:pPr>
        <w:spacing w:line="276" w:lineRule="auto"/>
        <w:ind w:firstLine="800"/>
        <w:rPr>
          <w:sz w:val="22"/>
        </w:rPr>
      </w:pPr>
      <w:proofErr w:type="gramStart"/>
      <w:r>
        <w:rPr>
          <w:sz w:val="22"/>
        </w:rPr>
        <w:t>Cin &gt;</w:t>
      </w:r>
      <w:proofErr w:type="gramEnd"/>
      <w:r>
        <w:rPr>
          <w:sz w:val="22"/>
        </w:rPr>
        <w:t xml:space="preserve">&gt; </w:t>
      </w:r>
      <w:r>
        <w:rPr>
          <w:rFonts w:hint="eastAsia"/>
          <w:sz w:val="22"/>
        </w:rPr>
        <w:t xml:space="preserve">으로 </w:t>
      </w:r>
      <w:r>
        <w:rPr>
          <w:sz w:val="22"/>
        </w:rPr>
        <w:t xml:space="preserve">“1”, “2”, “3”, “4”, “5” </w:t>
      </w:r>
      <w:r>
        <w:rPr>
          <w:rFonts w:hint="eastAsia"/>
          <w:sz w:val="22"/>
        </w:rPr>
        <w:t>값 입력</w:t>
      </w:r>
    </w:p>
    <w:p w14:paraId="204375D6" w14:textId="77777777" w:rsidR="00E8113E" w:rsidRDefault="00E8113E" w:rsidP="00E8113E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 w:rsidRPr="00F75C55">
        <w:rPr>
          <w:rFonts w:hint="eastAsia"/>
          <w:sz w:val="22"/>
        </w:rPr>
        <w:t>설명</w:t>
      </w:r>
    </w:p>
    <w:p w14:paraId="570C4CCF" w14:textId="77777777" w:rsidR="00E8113E" w:rsidRDefault="00E8113E" w:rsidP="00E8113E">
      <w:pPr>
        <w:spacing w:line="276" w:lineRule="auto"/>
        <w:ind w:firstLineChars="100" w:firstLine="220"/>
        <w:rPr>
          <w:sz w:val="22"/>
        </w:rPr>
      </w:pPr>
      <w:r>
        <w:rPr>
          <w:rFonts w:hint="eastAsia"/>
          <w:sz w:val="22"/>
        </w:rPr>
        <w:t>유저가 처음 접하게 되는 인터페이스인 메뉴가 출력되고,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메뉴값에</w:t>
      </w:r>
      <w:proofErr w:type="spellEnd"/>
      <w:r>
        <w:rPr>
          <w:rFonts w:hint="eastAsia"/>
          <w:sz w:val="22"/>
        </w:rPr>
        <w:t xml:space="preserve"> 해당되는 유저의 입력을 받으며,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다른 내용이 입력되면</w:t>
      </w:r>
      <w:r>
        <w:rPr>
          <w:sz w:val="22"/>
        </w:rPr>
        <w:t xml:space="preserve"> “</w:t>
      </w:r>
      <w:r w:rsidRPr="00A8052F">
        <w:rPr>
          <w:rFonts w:eastAsiaTheme="minorHAnsi" w:cs="돋움체" w:hint="eastAsia"/>
          <w:kern w:val="0"/>
          <w:sz w:val="22"/>
        </w:rPr>
        <w:t>유효하지</w:t>
      </w:r>
      <w:r w:rsidRPr="00A8052F">
        <w:rPr>
          <w:rFonts w:eastAsiaTheme="minorHAnsi" w:cs="돋움체"/>
          <w:kern w:val="0"/>
          <w:sz w:val="22"/>
        </w:rPr>
        <w:t xml:space="preserve"> </w:t>
      </w:r>
      <w:r w:rsidRPr="00A8052F">
        <w:rPr>
          <w:rFonts w:eastAsiaTheme="minorHAnsi" w:cs="돋움체" w:hint="eastAsia"/>
          <w:kern w:val="0"/>
          <w:sz w:val="22"/>
        </w:rPr>
        <w:t>않은</w:t>
      </w:r>
      <w:r w:rsidRPr="00A8052F">
        <w:rPr>
          <w:rFonts w:eastAsiaTheme="minorHAnsi" w:cs="돋움체"/>
          <w:kern w:val="0"/>
          <w:sz w:val="22"/>
        </w:rPr>
        <w:t xml:space="preserve"> </w:t>
      </w:r>
      <w:r w:rsidRPr="00A8052F">
        <w:rPr>
          <w:rFonts w:eastAsiaTheme="minorHAnsi" w:cs="돋움체" w:hint="eastAsia"/>
          <w:kern w:val="0"/>
          <w:sz w:val="22"/>
        </w:rPr>
        <w:t>선택입니다</w:t>
      </w:r>
      <w:r w:rsidRPr="00A8052F">
        <w:rPr>
          <w:rFonts w:eastAsiaTheme="minorHAnsi" w:cs="돋움체"/>
          <w:kern w:val="0"/>
          <w:sz w:val="22"/>
        </w:rPr>
        <w:t xml:space="preserve">. </w:t>
      </w:r>
      <w:r w:rsidRPr="00A8052F">
        <w:rPr>
          <w:rFonts w:eastAsiaTheme="minorHAnsi" w:cs="돋움체" w:hint="eastAsia"/>
          <w:kern w:val="0"/>
          <w:sz w:val="22"/>
        </w:rPr>
        <w:t>다시</w:t>
      </w:r>
      <w:r w:rsidRPr="00A8052F">
        <w:rPr>
          <w:rFonts w:eastAsiaTheme="minorHAnsi" w:cs="돋움체"/>
          <w:kern w:val="0"/>
          <w:sz w:val="22"/>
        </w:rPr>
        <w:t xml:space="preserve"> </w:t>
      </w:r>
      <w:r w:rsidRPr="00A8052F">
        <w:rPr>
          <w:rFonts w:eastAsiaTheme="minorHAnsi" w:cs="돋움체" w:hint="eastAsia"/>
          <w:kern w:val="0"/>
          <w:sz w:val="22"/>
        </w:rPr>
        <w:t>선택하세요</w:t>
      </w:r>
      <w:r w:rsidRPr="00A8052F">
        <w:rPr>
          <w:rFonts w:eastAsiaTheme="minorHAnsi" w:cs="돋움체"/>
          <w:kern w:val="0"/>
          <w:sz w:val="22"/>
        </w:rPr>
        <w:t xml:space="preserve">.” </w:t>
      </w:r>
      <w:r w:rsidRPr="00A8052F">
        <w:rPr>
          <w:rFonts w:eastAsiaTheme="minorHAnsi" w:cs="돋움체" w:hint="eastAsia"/>
          <w:kern w:val="0"/>
          <w:sz w:val="22"/>
        </w:rPr>
        <w:t>라고 출력된다.</w:t>
      </w:r>
      <w:r w:rsidRPr="00A8052F">
        <w:rPr>
          <w:rFonts w:eastAsiaTheme="minorHAnsi" w:cs="돋움체"/>
          <w:kern w:val="0"/>
          <w:sz w:val="22"/>
        </w:rPr>
        <w:t xml:space="preserve"> </w:t>
      </w:r>
      <w:r w:rsidRPr="00A8052F">
        <w:rPr>
          <w:rFonts w:eastAsiaTheme="minorHAnsi" w:cs="돋움체" w:hint="eastAsia"/>
          <w:kern w:val="0"/>
          <w:sz w:val="22"/>
        </w:rPr>
        <w:t>메뉴 값에 해당되는 유저의 입력을 받으면 해당되는 내용의 함수로 이동되어 진행된다.</w:t>
      </w:r>
      <w:r w:rsidRPr="00A8052F">
        <w:rPr>
          <w:rFonts w:ascii="돋움체" w:eastAsia="돋움체" w:cs="돋움체"/>
          <w:kern w:val="0"/>
          <w:sz w:val="22"/>
        </w:rPr>
        <w:t xml:space="preserve"> </w:t>
      </w:r>
    </w:p>
    <w:p w14:paraId="0DEB98A3" w14:textId="77777777" w:rsidR="00E8113E" w:rsidRDefault="00E8113E" w:rsidP="00E8113E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적용된 배운 내용</w:t>
      </w:r>
    </w:p>
    <w:p w14:paraId="224B6D39" w14:textId="482D9570" w:rsidR="00E8113E" w:rsidRDefault="00E8113E" w:rsidP="00E8113E">
      <w:pPr>
        <w:spacing w:line="276" w:lineRule="auto"/>
        <w:ind w:firstLine="800"/>
        <w:rPr>
          <w:sz w:val="22"/>
        </w:rPr>
      </w:pPr>
      <w:r>
        <w:rPr>
          <w:sz w:val="22"/>
        </w:rPr>
        <w:t>Switch</w:t>
      </w:r>
      <w:r>
        <w:rPr>
          <w:rFonts w:hint="eastAsia"/>
          <w:sz w:val="22"/>
        </w:rPr>
        <w:t>문,</w:t>
      </w:r>
      <w:r>
        <w:rPr>
          <w:sz w:val="22"/>
        </w:rPr>
        <w:t xml:space="preserve"> </w:t>
      </w:r>
      <w:r>
        <w:rPr>
          <w:rFonts w:hint="eastAsia"/>
          <w:sz w:val="22"/>
        </w:rPr>
        <w:t>함수,</w:t>
      </w:r>
      <w:r>
        <w:rPr>
          <w:sz w:val="22"/>
        </w:rPr>
        <w:t xml:space="preserve"> </w:t>
      </w:r>
      <w:r>
        <w:rPr>
          <w:rFonts w:hint="eastAsia"/>
          <w:sz w:val="22"/>
        </w:rPr>
        <w:t>예외처리,</w:t>
      </w:r>
      <w:r>
        <w:rPr>
          <w:sz w:val="22"/>
        </w:rPr>
        <w:t xml:space="preserve"> </w:t>
      </w:r>
      <w:r>
        <w:rPr>
          <w:rFonts w:hint="eastAsia"/>
          <w:sz w:val="22"/>
        </w:rPr>
        <w:t>f</w:t>
      </w:r>
      <w:r>
        <w:rPr>
          <w:sz w:val="22"/>
        </w:rPr>
        <w:t>or</w:t>
      </w:r>
      <w:r>
        <w:rPr>
          <w:rFonts w:hint="eastAsia"/>
          <w:sz w:val="22"/>
        </w:rPr>
        <w:t>문</w:t>
      </w:r>
    </w:p>
    <w:p w14:paraId="17CAD1FE" w14:textId="77777777" w:rsidR="00E8113E" w:rsidRDefault="00E8113E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5E3191C4" w14:textId="77777777" w:rsidR="00E8113E" w:rsidRDefault="00E8113E" w:rsidP="00E8113E">
      <w:pPr>
        <w:spacing w:line="276" w:lineRule="auto"/>
        <w:rPr>
          <w:sz w:val="32"/>
        </w:rPr>
      </w:pPr>
      <w:r w:rsidRPr="00F75C55">
        <w:rPr>
          <w:sz w:val="22"/>
        </w:rPr>
        <w:lastRenderedPageBreak/>
        <w:t xml:space="preserve">- </w:t>
      </w:r>
      <w:r w:rsidRPr="00F75C55">
        <w:rPr>
          <w:rFonts w:hint="eastAsia"/>
          <w:sz w:val="22"/>
        </w:rPr>
        <w:t>코드 스크린샷</w:t>
      </w:r>
      <w:r w:rsidRPr="00F75C55">
        <w:rPr>
          <w:rFonts w:hint="eastAsia"/>
          <w:sz w:val="32"/>
        </w:rPr>
        <w:t xml:space="preserve"> </w:t>
      </w:r>
    </w:p>
    <w:p w14:paraId="3FF40C56" w14:textId="2F523D3E" w:rsidR="00E8113E" w:rsidRDefault="00432DD7" w:rsidP="00E8113E">
      <w:pPr>
        <w:spacing w:line="276" w:lineRule="auto"/>
        <w:rPr>
          <w:sz w:val="32"/>
        </w:rPr>
      </w:pPr>
      <w:r w:rsidRPr="00432DD7">
        <w:rPr>
          <w:noProof/>
          <w:sz w:val="32"/>
        </w:rPr>
        <w:drawing>
          <wp:inline distT="0" distB="0" distL="0" distR="0" wp14:anchorId="01043A43" wp14:editId="05064C7C">
            <wp:extent cx="5739944" cy="5085567"/>
            <wp:effectExtent l="0" t="0" r="0" b="1270"/>
            <wp:docPr id="1379236435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236435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8202" cy="510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7B57B" w14:textId="77777777" w:rsidR="00077DEC" w:rsidRDefault="00077DEC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0A4242E8" w14:textId="0686E123" w:rsidR="00E8113E" w:rsidRPr="00957BFF" w:rsidRDefault="00E8113E" w:rsidP="00E8113E">
      <w:pPr>
        <w:spacing w:line="276" w:lineRule="auto"/>
        <w:rPr>
          <w:b/>
          <w:sz w:val="24"/>
          <w:szCs w:val="24"/>
        </w:rPr>
      </w:pPr>
      <w:r w:rsidRPr="00957BFF">
        <w:rPr>
          <w:rFonts w:hint="eastAsia"/>
          <w:b/>
          <w:sz w:val="24"/>
          <w:szCs w:val="24"/>
        </w:rPr>
        <w:lastRenderedPageBreak/>
        <w:t>(</w:t>
      </w:r>
      <w:r w:rsidRPr="00957BFF">
        <w:rPr>
          <w:b/>
          <w:sz w:val="24"/>
          <w:szCs w:val="24"/>
        </w:rPr>
        <w:t>2)</w:t>
      </w:r>
      <w:r w:rsidRPr="00957BFF">
        <w:rPr>
          <w:rFonts w:hint="eastAsia"/>
          <w:b/>
          <w:sz w:val="24"/>
          <w:szCs w:val="24"/>
        </w:rPr>
        <w:t xml:space="preserve"> 기능 </w:t>
      </w:r>
      <w:r w:rsidRPr="00957BFF">
        <w:rPr>
          <w:b/>
          <w:sz w:val="24"/>
          <w:szCs w:val="24"/>
        </w:rPr>
        <w:t xml:space="preserve">1-2 </w:t>
      </w:r>
      <w:proofErr w:type="spellStart"/>
      <w:r w:rsidRPr="00957BFF">
        <w:rPr>
          <w:rFonts w:hint="eastAsia"/>
          <w:b/>
          <w:sz w:val="24"/>
          <w:szCs w:val="24"/>
        </w:rPr>
        <w:t>A</w:t>
      </w:r>
      <w:r w:rsidRPr="00957BFF">
        <w:rPr>
          <w:b/>
          <w:sz w:val="24"/>
          <w:szCs w:val="24"/>
        </w:rPr>
        <w:t>ddMenuItem</w:t>
      </w:r>
      <w:proofErr w:type="spellEnd"/>
      <w:r w:rsidRPr="00957BFF">
        <w:rPr>
          <w:b/>
          <w:sz w:val="24"/>
          <w:szCs w:val="24"/>
        </w:rPr>
        <w:t>(</w:t>
      </w:r>
      <w:r w:rsidRPr="00957BFF">
        <w:rPr>
          <w:rFonts w:hint="eastAsia"/>
          <w:b/>
          <w:sz w:val="24"/>
          <w:szCs w:val="24"/>
        </w:rPr>
        <w:t>메뉴 추가 함수)</w:t>
      </w:r>
    </w:p>
    <w:p w14:paraId="2B0D6911" w14:textId="77777777" w:rsidR="00E8113E" w:rsidRDefault="00E8113E" w:rsidP="00E8113E">
      <w:pPr>
        <w:spacing w:line="276" w:lineRule="auto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출력</w:t>
      </w:r>
    </w:p>
    <w:p w14:paraId="3C848027" w14:textId="77777777" w:rsidR="00E8113E" w:rsidRPr="0088310A" w:rsidRDefault="00E8113E" w:rsidP="00E8113E">
      <w:pPr>
        <w:spacing w:line="276" w:lineRule="auto"/>
        <w:ind w:firstLine="800"/>
        <w:rPr>
          <w:rFonts w:eastAsiaTheme="minorHAnsi" w:cs="돋움체"/>
          <w:kern w:val="0"/>
          <w:sz w:val="22"/>
        </w:rPr>
      </w:pPr>
      <w:r w:rsidRPr="0088310A">
        <w:rPr>
          <w:rFonts w:eastAsiaTheme="minorHAnsi" w:cs="돋움체" w:hint="eastAsia"/>
          <w:kern w:val="0"/>
          <w:sz w:val="22"/>
        </w:rPr>
        <w:t>메뉴</w:t>
      </w:r>
      <w:r w:rsidRPr="0088310A">
        <w:rPr>
          <w:rFonts w:eastAsiaTheme="minorHAnsi" w:cs="돋움체"/>
          <w:kern w:val="0"/>
          <w:sz w:val="22"/>
        </w:rPr>
        <w:t xml:space="preserve"> </w:t>
      </w:r>
      <w:r w:rsidRPr="0088310A">
        <w:rPr>
          <w:rFonts w:eastAsiaTheme="minorHAnsi" w:cs="돋움체" w:hint="eastAsia"/>
          <w:kern w:val="0"/>
          <w:sz w:val="22"/>
        </w:rPr>
        <w:t>이름을</w:t>
      </w:r>
      <w:r w:rsidRPr="0088310A">
        <w:rPr>
          <w:rFonts w:eastAsiaTheme="minorHAnsi" w:cs="돋움체"/>
          <w:kern w:val="0"/>
          <w:sz w:val="22"/>
        </w:rPr>
        <w:t xml:space="preserve"> </w:t>
      </w:r>
      <w:r w:rsidRPr="0088310A">
        <w:rPr>
          <w:rFonts w:eastAsiaTheme="minorHAnsi" w:cs="돋움체" w:hint="eastAsia"/>
          <w:kern w:val="0"/>
          <w:sz w:val="22"/>
        </w:rPr>
        <w:t>입력하세요</w:t>
      </w:r>
      <w:r w:rsidRPr="0088310A">
        <w:rPr>
          <w:rFonts w:eastAsiaTheme="minorHAnsi" w:cs="돋움체"/>
          <w:kern w:val="0"/>
          <w:sz w:val="22"/>
        </w:rPr>
        <w:t>:</w:t>
      </w:r>
    </w:p>
    <w:p w14:paraId="42351CE1" w14:textId="77777777" w:rsidR="00E8113E" w:rsidRPr="0088310A" w:rsidRDefault="00E8113E" w:rsidP="00E8113E">
      <w:pPr>
        <w:spacing w:line="276" w:lineRule="auto"/>
        <w:ind w:firstLine="800"/>
        <w:rPr>
          <w:rFonts w:eastAsiaTheme="minorHAnsi" w:cs="돋움체"/>
          <w:kern w:val="0"/>
          <w:sz w:val="22"/>
        </w:rPr>
      </w:pPr>
      <w:proofErr w:type="spellStart"/>
      <w:r w:rsidRPr="0088310A">
        <w:rPr>
          <w:rFonts w:eastAsiaTheme="minorHAnsi" w:cs="돋움체" w:hint="eastAsia"/>
          <w:kern w:val="0"/>
          <w:sz w:val="22"/>
        </w:rPr>
        <w:t>별점을</w:t>
      </w:r>
      <w:proofErr w:type="spellEnd"/>
      <w:r w:rsidRPr="0088310A">
        <w:rPr>
          <w:rFonts w:eastAsiaTheme="minorHAnsi" w:cs="돋움체"/>
          <w:kern w:val="0"/>
          <w:sz w:val="22"/>
        </w:rPr>
        <w:t xml:space="preserve"> 1</w:t>
      </w:r>
      <w:r w:rsidRPr="0088310A">
        <w:rPr>
          <w:rFonts w:eastAsiaTheme="minorHAnsi" w:cs="돋움체" w:hint="eastAsia"/>
          <w:kern w:val="0"/>
          <w:sz w:val="22"/>
        </w:rPr>
        <w:t>에서</w:t>
      </w:r>
      <w:r w:rsidRPr="0088310A">
        <w:rPr>
          <w:rFonts w:eastAsiaTheme="minorHAnsi" w:cs="돋움체"/>
          <w:kern w:val="0"/>
          <w:sz w:val="22"/>
        </w:rPr>
        <w:t xml:space="preserve"> 5 </w:t>
      </w:r>
      <w:r w:rsidRPr="0088310A">
        <w:rPr>
          <w:rFonts w:eastAsiaTheme="minorHAnsi" w:cs="돋움체" w:hint="eastAsia"/>
          <w:kern w:val="0"/>
          <w:sz w:val="22"/>
        </w:rPr>
        <w:t>사이의</w:t>
      </w:r>
      <w:r w:rsidRPr="0088310A">
        <w:rPr>
          <w:rFonts w:eastAsiaTheme="minorHAnsi" w:cs="돋움체"/>
          <w:kern w:val="0"/>
          <w:sz w:val="22"/>
        </w:rPr>
        <w:t xml:space="preserve"> </w:t>
      </w:r>
      <w:r w:rsidRPr="0088310A">
        <w:rPr>
          <w:rFonts w:eastAsiaTheme="minorHAnsi" w:cs="돋움체" w:hint="eastAsia"/>
          <w:kern w:val="0"/>
          <w:sz w:val="22"/>
        </w:rPr>
        <w:t>숫자로</w:t>
      </w:r>
      <w:r w:rsidRPr="0088310A">
        <w:rPr>
          <w:rFonts w:eastAsiaTheme="minorHAnsi" w:cs="돋움체"/>
          <w:kern w:val="0"/>
          <w:sz w:val="22"/>
        </w:rPr>
        <w:t xml:space="preserve"> </w:t>
      </w:r>
      <w:r w:rsidRPr="0088310A">
        <w:rPr>
          <w:rFonts w:eastAsiaTheme="minorHAnsi" w:cs="돋움체" w:hint="eastAsia"/>
          <w:kern w:val="0"/>
          <w:sz w:val="22"/>
        </w:rPr>
        <w:t>입력하세요</w:t>
      </w:r>
      <w:r w:rsidRPr="0088310A">
        <w:rPr>
          <w:rFonts w:eastAsiaTheme="minorHAnsi" w:cs="돋움체"/>
          <w:kern w:val="0"/>
          <w:sz w:val="22"/>
        </w:rPr>
        <w:t>:</w:t>
      </w:r>
    </w:p>
    <w:p w14:paraId="0AA1ACDF" w14:textId="77777777" w:rsidR="00E8113E" w:rsidRPr="0088310A" w:rsidRDefault="00E8113E" w:rsidP="00E8113E">
      <w:pPr>
        <w:spacing w:line="276" w:lineRule="auto"/>
        <w:rPr>
          <w:rFonts w:eastAsiaTheme="minorHAnsi" w:cs="돋움체"/>
          <w:kern w:val="0"/>
          <w:sz w:val="22"/>
        </w:rPr>
      </w:pPr>
      <w:r>
        <w:rPr>
          <w:rFonts w:eastAsiaTheme="minorHAnsi" w:cs="돋움체" w:hint="eastAsia"/>
          <w:kern w:val="0"/>
          <w:sz w:val="22"/>
        </w:rPr>
        <w:t>-</w:t>
      </w:r>
      <w:r w:rsidRPr="0088310A">
        <w:rPr>
          <w:rFonts w:eastAsiaTheme="minorHAnsi" w:cs="돋움체" w:hint="eastAsia"/>
          <w:kern w:val="0"/>
          <w:sz w:val="22"/>
        </w:rPr>
        <w:t>입력</w:t>
      </w:r>
    </w:p>
    <w:p w14:paraId="7771A546" w14:textId="77777777" w:rsidR="00E8113E" w:rsidRPr="0088310A" w:rsidRDefault="00E8113E" w:rsidP="00E8113E">
      <w:pPr>
        <w:spacing w:line="276" w:lineRule="auto"/>
        <w:ind w:firstLine="800"/>
        <w:rPr>
          <w:rFonts w:eastAsiaTheme="minorHAnsi" w:cs="돋움체"/>
          <w:kern w:val="0"/>
          <w:sz w:val="22"/>
        </w:rPr>
      </w:pPr>
      <w:r w:rsidRPr="0088310A">
        <w:rPr>
          <w:rFonts w:eastAsiaTheme="minorHAnsi" w:cs="돋움체"/>
          <w:kern w:val="0"/>
          <w:sz w:val="22"/>
        </w:rPr>
        <w:t>Name(</w:t>
      </w:r>
      <w:r w:rsidRPr="0088310A">
        <w:rPr>
          <w:rFonts w:eastAsiaTheme="minorHAnsi" w:cs="돋움체" w:hint="eastAsia"/>
          <w:kern w:val="0"/>
          <w:sz w:val="22"/>
        </w:rPr>
        <w:t>메뉴 이름 변수)</w:t>
      </w:r>
    </w:p>
    <w:p w14:paraId="5DDE6C75" w14:textId="77777777" w:rsidR="00E8113E" w:rsidRPr="00A8052F" w:rsidRDefault="00E8113E" w:rsidP="00E8113E">
      <w:pPr>
        <w:spacing w:line="276" w:lineRule="auto"/>
        <w:ind w:firstLine="800"/>
        <w:rPr>
          <w:rFonts w:eastAsiaTheme="minorHAnsi" w:cs="돋움체"/>
          <w:kern w:val="0"/>
          <w:sz w:val="22"/>
        </w:rPr>
      </w:pPr>
      <w:r w:rsidRPr="0088310A">
        <w:rPr>
          <w:rFonts w:eastAsiaTheme="minorHAnsi" w:cs="돋움체"/>
          <w:kern w:val="0"/>
          <w:sz w:val="22"/>
        </w:rPr>
        <w:t>Rating(</w:t>
      </w:r>
      <w:proofErr w:type="spellStart"/>
      <w:r w:rsidRPr="0088310A">
        <w:rPr>
          <w:rFonts w:eastAsiaTheme="minorHAnsi" w:cs="돋움체" w:hint="eastAsia"/>
          <w:kern w:val="0"/>
          <w:sz w:val="22"/>
        </w:rPr>
        <w:t>별점</w:t>
      </w:r>
      <w:proofErr w:type="spellEnd"/>
      <w:r w:rsidRPr="0088310A">
        <w:rPr>
          <w:rFonts w:eastAsiaTheme="minorHAnsi" w:cs="돋움체" w:hint="eastAsia"/>
          <w:kern w:val="0"/>
          <w:sz w:val="22"/>
        </w:rPr>
        <w:t xml:space="preserve"> 변수 </w:t>
      </w:r>
      <w:r w:rsidRPr="0088310A">
        <w:rPr>
          <w:rFonts w:eastAsiaTheme="minorHAnsi" w:cs="돋움체"/>
          <w:kern w:val="0"/>
          <w:sz w:val="22"/>
        </w:rPr>
        <w:t xml:space="preserve">1~5 </w:t>
      </w:r>
      <w:r w:rsidRPr="0088310A">
        <w:rPr>
          <w:rFonts w:eastAsiaTheme="minorHAnsi" w:cs="돋움체" w:hint="eastAsia"/>
          <w:kern w:val="0"/>
          <w:sz w:val="22"/>
        </w:rPr>
        <w:t>사이)</w:t>
      </w:r>
    </w:p>
    <w:p w14:paraId="38F3B26D" w14:textId="77777777" w:rsidR="00E8113E" w:rsidRDefault="00E8113E" w:rsidP="00E8113E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 w:rsidRPr="00F75C55">
        <w:rPr>
          <w:rFonts w:hint="eastAsia"/>
          <w:sz w:val="22"/>
        </w:rPr>
        <w:t>설명</w:t>
      </w:r>
    </w:p>
    <w:p w14:paraId="7810C4FA" w14:textId="77777777" w:rsidR="00E8113E" w:rsidRDefault="00E8113E" w:rsidP="00E8113E">
      <w:pPr>
        <w:spacing w:line="276" w:lineRule="auto"/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사용자에게 메뉴와 </w:t>
      </w:r>
      <w:proofErr w:type="spellStart"/>
      <w:r>
        <w:rPr>
          <w:rFonts w:hint="eastAsia"/>
          <w:sz w:val="22"/>
        </w:rPr>
        <w:t>별점을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기입받는</w:t>
      </w:r>
      <w:proofErr w:type="spellEnd"/>
      <w:r>
        <w:rPr>
          <w:rFonts w:hint="eastAsia"/>
          <w:sz w:val="22"/>
        </w:rPr>
        <w:t xml:space="preserve"> 함수이다.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현재 입력 받는 내용과,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기타 이상한 값이 들어오는 경우 다시 </w:t>
      </w:r>
      <w:proofErr w:type="gramStart"/>
      <w:r>
        <w:rPr>
          <w:rFonts w:hint="eastAsia"/>
          <w:sz w:val="22"/>
        </w:rPr>
        <w:t>돌려 보내는</w:t>
      </w:r>
      <w:proofErr w:type="gramEnd"/>
      <w:r>
        <w:rPr>
          <w:rFonts w:hint="eastAsia"/>
          <w:sz w:val="22"/>
        </w:rPr>
        <w:t xml:space="preserve"> 내용이 존재한다.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이렇게 입력 받은 값을 구조체로 저장하고 해당 구조체를 벡터로 보내며,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메뉴를 </w:t>
      </w:r>
      <w:r>
        <w:rPr>
          <w:sz w:val="22"/>
        </w:rPr>
        <w:t xml:space="preserve">csv </w:t>
      </w:r>
      <w:r>
        <w:rPr>
          <w:rFonts w:hint="eastAsia"/>
          <w:sz w:val="22"/>
        </w:rPr>
        <w:t>파일로 저장한다.</w:t>
      </w:r>
    </w:p>
    <w:p w14:paraId="3661B2AB" w14:textId="77777777" w:rsidR="00E8113E" w:rsidRDefault="00E8113E" w:rsidP="00E8113E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적용된 배운 내용</w:t>
      </w:r>
    </w:p>
    <w:p w14:paraId="5D1009BC" w14:textId="77777777" w:rsidR="00E8113E" w:rsidRDefault="00E8113E" w:rsidP="00E8113E">
      <w:pPr>
        <w:spacing w:line="276" w:lineRule="auto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함수,</w:t>
      </w:r>
      <w:r>
        <w:rPr>
          <w:sz w:val="22"/>
        </w:rPr>
        <w:t xml:space="preserve"> </w:t>
      </w:r>
      <w:r>
        <w:rPr>
          <w:rFonts w:hint="eastAsia"/>
          <w:sz w:val="22"/>
        </w:rPr>
        <w:t>조건문,</w:t>
      </w:r>
      <w:r>
        <w:rPr>
          <w:sz w:val="22"/>
        </w:rPr>
        <w:t xml:space="preserve"> </w:t>
      </w:r>
      <w:r>
        <w:rPr>
          <w:rFonts w:hint="eastAsia"/>
          <w:sz w:val="22"/>
        </w:rPr>
        <w:t>구조체,</w:t>
      </w:r>
      <w:r>
        <w:rPr>
          <w:sz w:val="22"/>
        </w:rPr>
        <w:t xml:space="preserve"> </w:t>
      </w:r>
      <w:r>
        <w:rPr>
          <w:rFonts w:hint="eastAsia"/>
          <w:sz w:val="22"/>
        </w:rPr>
        <w:t>벡터</w:t>
      </w:r>
    </w:p>
    <w:p w14:paraId="787A8B7A" w14:textId="77777777" w:rsidR="00077DEC" w:rsidRDefault="00077DEC" w:rsidP="00E8113E">
      <w:pPr>
        <w:spacing w:line="276" w:lineRule="auto"/>
        <w:rPr>
          <w:sz w:val="22"/>
        </w:rPr>
      </w:pPr>
    </w:p>
    <w:p w14:paraId="4B52534D" w14:textId="77777777" w:rsidR="00E8113E" w:rsidRDefault="00E8113E" w:rsidP="00E8113E">
      <w:pPr>
        <w:spacing w:line="276" w:lineRule="auto"/>
        <w:rPr>
          <w:sz w:val="32"/>
        </w:rPr>
      </w:pPr>
      <w:r w:rsidRPr="00F75C55">
        <w:rPr>
          <w:sz w:val="22"/>
        </w:rPr>
        <w:t xml:space="preserve">- </w:t>
      </w:r>
      <w:r w:rsidRPr="00F75C55">
        <w:rPr>
          <w:rFonts w:hint="eastAsia"/>
          <w:sz w:val="22"/>
        </w:rPr>
        <w:t>코드 스크린샷</w:t>
      </w:r>
      <w:r w:rsidRPr="00F75C55">
        <w:rPr>
          <w:rFonts w:hint="eastAsia"/>
          <w:sz w:val="32"/>
        </w:rPr>
        <w:t xml:space="preserve"> </w:t>
      </w:r>
    </w:p>
    <w:p w14:paraId="1ABAC5C8" w14:textId="7D84E7F5" w:rsidR="00E8113E" w:rsidRDefault="00432DD7" w:rsidP="00E8113E">
      <w:pPr>
        <w:spacing w:line="276" w:lineRule="auto"/>
        <w:rPr>
          <w:sz w:val="32"/>
        </w:rPr>
      </w:pPr>
      <w:r w:rsidRPr="00432DD7">
        <w:rPr>
          <w:noProof/>
          <w:sz w:val="32"/>
        </w:rPr>
        <w:drawing>
          <wp:inline distT="0" distB="0" distL="0" distR="0" wp14:anchorId="6EC395D7" wp14:editId="4CA34961">
            <wp:extent cx="5731510" cy="2994660"/>
            <wp:effectExtent l="0" t="0" r="2540" b="0"/>
            <wp:docPr id="166418748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18748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35D0E" w14:textId="0B9BBC95" w:rsidR="00E8113E" w:rsidRPr="00957BFF" w:rsidRDefault="00E8113E" w:rsidP="00E8113E">
      <w:pPr>
        <w:spacing w:line="276" w:lineRule="auto"/>
        <w:rPr>
          <w:b/>
          <w:sz w:val="24"/>
          <w:szCs w:val="24"/>
        </w:rPr>
      </w:pPr>
      <w:r w:rsidRPr="00957BFF">
        <w:rPr>
          <w:rFonts w:hint="eastAsia"/>
          <w:b/>
          <w:sz w:val="24"/>
          <w:szCs w:val="24"/>
        </w:rPr>
        <w:lastRenderedPageBreak/>
        <w:t>(</w:t>
      </w:r>
      <w:r>
        <w:rPr>
          <w:rFonts w:hint="eastAsia"/>
          <w:b/>
          <w:sz w:val="24"/>
          <w:szCs w:val="24"/>
        </w:rPr>
        <w:t>3</w:t>
      </w:r>
      <w:r w:rsidRPr="00957BFF">
        <w:rPr>
          <w:b/>
          <w:sz w:val="24"/>
          <w:szCs w:val="24"/>
        </w:rPr>
        <w:t>)</w:t>
      </w:r>
      <w:r w:rsidRPr="00957BFF">
        <w:rPr>
          <w:rFonts w:hint="eastAsia"/>
          <w:b/>
          <w:sz w:val="24"/>
          <w:szCs w:val="24"/>
        </w:rPr>
        <w:t xml:space="preserve"> 기능 </w:t>
      </w:r>
      <w:r w:rsidRPr="00957BFF">
        <w:rPr>
          <w:b/>
          <w:sz w:val="24"/>
          <w:szCs w:val="24"/>
        </w:rPr>
        <w:t xml:space="preserve">1-3 </w:t>
      </w:r>
      <w:proofErr w:type="spellStart"/>
      <w:r w:rsidRPr="00957BFF">
        <w:rPr>
          <w:rFonts w:hint="eastAsia"/>
          <w:b/>
          <w:sz w:val="24"/>
          <w:szCs w:val="24"/>
        </w:rPr>
        <w:t>S</w:t>
      </w:r>
      <w:r w:rsidRPr="00957BFF">
        <w:rPr>
          <w:b/>
          <w:sz w:val="24"/>
          <w:szCs w:val="24"/>
        </w:rPr>
        <w:t>aveMenu</w:t>
      </w:r>
      <w:proofErr w:type="spellEnd"/>
      <w:r w:rsidRPr="00957BFF">
        <w:rPr>
          <w:b/>
          <w:sz w:val="24"/>
          <w:szCs w:val="24"/>
        </w:rPr>
        <w:t xml:space="preserve"> (csv</w:t>
      </w:r>
      <w:r w:rsidRPr="00957BFF">
        <w:rPr>
          <w:rFonts w:hint="eastAsia"/>
          <w:b/>
          <w:sz w:val="24"/>
          <w:szCs w:val="24"/>
        </w:rPr>
        <w:t>파일 메뉴저장 함수)</w:t>
      </w:r>
    </w:p>
    <w:p w14:paraId="2A95BCFA" w14:textId="77777777" w:rsidR="00E8113E" w:rsidRDefault="00E8113E" w:rsidP="00E8113E">
      <w:pPr>
        <w:spacing w:line="276" w:lineRule="auto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출력</w:t>
      </w:r>
    </w:p>
    <w:p w14:paraId="4D7F82F5" w14:textId="77777777" w:rsidR="00E8113E" w:rsidRDefault="00E8113E" w:rsidP="00E8113E">
      <w:pPr>
        <w:spacing w:line="276" w:lineRule="auto"/>
        <w:rPr>
          <w:sz w:val="22"/>
        </w:rPr>
      </w:pPr>
      <w:r>
        <w:rPr>
          <w:sz w:val="22"/>
        </w:rPr>
        <w:t xml:space="preserve">Csv </w:t>
      </w:r>
      <w:r>
        <w:rPr>
          <w:rFonts w:hint="eastAsia"/>
          <w:sz w:val="22"/>
        </w:rPr>
        <w:t>파일로 구조체 내용 출력</w:t>
      </w:r>
    </w:p>
    <w:p w14:paraId="2FCFDD6D" w14:textId="77777777" w:rsidR="00E8113E" w:rsidRDefault="00E8113E" w:rsidP="00E8113E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 w:rsidRPr="00F75C55">
        <w:rPr>
          <w:rFonts w:hint="eastAsia"/>
          <w:sz w:val="22"/>
        </w:rPr>
        <w:t>설명</w:t>
      </w:r>
    </w:p>
    <w:p w14:paraId="546E7211" w14:textId="77777777" w:rsidR="00E8113E" w:rsidRDefault="00E8113E" w:rsidP="00077DEC">
      <w:pPr>
        <w:spacing w:line="276" w:lineRule="auto"/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유저 이름으로 된 </w:t>
      </w:r>
      <w:r>
        <w:rPr>
          <w:sz w:val="22"/>
        </w:rPr>
        <w:t xml:space="preserve">csv </w:t>
      </w:r>
      <w:r>
        <w:rPr>
          <w:rFonts w:hint="eastAsia"/>
          <w:sz w:val="22"/>
        </w:rPr>
        <w:t xml:space="preserve">파일에 벡터에 </w:t>
      </w:r>
      <w:proofErr w:type="spellStart"/>
      <w:r>
        <w:rPr>
          <w:rFonts w:hint="eastAsia"/>
          <w:sz w:val="22"/>
        </w:rPr>
        <w:t>저장되어있는</w:t>
      </w:r>
      <w:proofErr w:type="spellEnd"/>
      <w:r>
        <w:rPr>
          <w:rFonts w:hint="eastAsia"/>
          <w:sz w:val="22"/>
        </w:rPr>
        <w:t xml:space="preserve"> 구조체를 하나씩 불러와 음식 이름과 </w:t>
      </w:r>
      <w:proofErr w:type="spellStart"/>
      <w:r>
        <w:rPr>
          <w:rFonts w:hint="eastAsia"/>
          <w:sz w:val="22"/>
        </w:rPr>
        <w:t>별점을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“,”</w:t>
      </w:r>
      <w:r>
        <w:rPr>
          <w:rFonts w:hint="eastAsia"/>
          <w:sz w:val="22"/>
        </w:rPr>
        <w:t>를 기준으로 저장하고 파일을 닫는 함수이다.</w:t>
      </w:r>
    </w:p>
    <w:p w14:paraId="2C1ADD5B" w14:textId="77777777" w:rsidR="00E8113E" w:rsidRDefault="00E8113E" w:rsidP="00E8113E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적용된 배운 내용</w:t>
      </w:r>
    </w:p>
    <w:p w14:paraId="1DAAA41B" w14:textId="77777777" w:rsidR="00E8113E" w:rsidRDefault="00E8113E" w:rsidP="00E8113E">
      <w:pPr>
        <w:spacing w:line="276" w:lineRule="auto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파일 출력,</w:t>
      </w:r>
      <w:r>
        <w:rPr>
          <w:sz w:val="22"/>
        </w:rPr>
        <w:t xml:space="preserve"> </w:t>
      </w:r>
      <w:r>
        <w:rPr>
          <w:rFonts w:hint="eastAsia"/>
          <w:sz w:val="22"/>
        </w:rPr>
        <w:t>구조체,</w:t>
      </w:r>
      <w:r>
        <w:rPr>
          <w:sz w:val="22"/>
        </w:rPr>
        <w:t xml:space="preserve"> </w:t>
      </w:r>
      <w:r>
        <w:rPr>
          <w:rFonts w:hint="eastAsia"/>
          <w:sz w:val="22"/>
        </w:rPr>
        <w:t>벡터</w:t>
      </w:r>
    </w:p>
    <w:p w14:paraId="20CE0650" w14:textId="77777777" w:rsidR="00077DEC" w:rsidRDefault="00077DEC" w:rsidP="00E8113E">
      <w:pPr>
        <w:spacing w:line="276" w:lineRule="auto"/>
        <w:rPr>
          <w:sz w:val="22"/>
        </w:rPr>
      </w:pPr>
    </w:p>
    <w:p w14:paraId="3666748E" w14:textId="77777777" w:rsidR="00E8113E" w:rsidRDefault="00E8113E" w:rsidP="00E8113E">
      <w:pPr>
        <w:spacing w:line="276" w:lineRule="auto"/>
        <w:rPr>
          <w:sz w:val="22"/>
        </w:rPr>
      </w:pPr>
      <w:r w:rsidRPr="00F75C55">
        <w:rPr>
          <w:sz w:val="22"/>
        </w:rPr>
        <w:t xml:space="preserve">- </w:t>
      </w:r>
      <w:r w:rsidRPr="00F75C55">
        <w:rPr>
          <w:rFonts w:hint="eastAsia"/>
          <w:sz w:val="22"/>
        </w:rPr>
        <w:t>코드 스크린샷</w:t>
      </w:r>
    </w:p>
    <w:p w14:paraId="572FD175" w14:textId="7E37FDE7" w:rsidR="00E8113E" w:rsidRDefault="00432DD7" w:rsidP="00E8113E">
      <w:pPr>
        <w:spacing w:line="276" w:lineRule="auto"/>
        <w:rPr>
          <w:sz w:val="32"/>
        </w:rPr>
      </w:pPr>
      <w:r w:rsidRPr="00432DD7">
        <w:rPr>
          <w:noProof/>
          <w:sz w:val="32"/>
        </w:rPr>
        <w:drawing>
          <wp:inline distT="0" distB="0" distL="0" distR="0" wp14:anchorId="451477D6" wp14:editId="6D5BF58B">
            <wp:extent cx="5336088" cy="2098136"/>
            <wp:effectExtent l="0" t="0" r="0" b="0"/>
            <wp:docPr id="1049549393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549393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0806" cy="210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BD492" w14:textId="77777777" w:rsidR="00077DEC" w:rsidRDefault="00077DEC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788BE938" w14:textId="3AA7E8D4" w:rsidR="00E8113E" w:rsidRPr="00957BFF" w:rsidRDefault="00E8113E" w:rsidP="00E8113E">
      <w:pPr>
        <w:spacing w:line="276" w:lineRule="auto"/>
        <w:rPr>
          <w:b/>
          <w:sz w:val="24"/>
          <w:szCs w:val="24"/>
        </w:rPr>
      </w:pPr>
      <w:r w:rsidRPr="00957BFF">
        <w:rPr>
          <w:rFonts w:hint="eastAsia"/>
          <w:b/>
          <w:sz w:val="24"/>
          <w:szCs w:val="24"/>
        </w:rPr>
        <w:lastRenderedPageBreak/>
        <w:t>(</w:t>
      </w:r>
      <w:r>
        <w:rPr>
          <w:rFonts w:hint="eastAsia"/>
          <w:b/>
          <w:sz w:val="24"/>
          <w:szCs w:val="24"/>
        </w:rPr>
        <w:t>4</w:t>
      </w:r>
      <w:r w:rsidRPr="00957BFF">
        <w:rPr>
          <w:b/>
          <w:sz w:val="24"/>
          <w:szCs w:val="24"/>
        </w:rPr>
        <w:t>)</w:t>
      </w:r>
      <w:r w:rsidRPr="00957BFF">
        <w:rPr>
          <w:rFonts w:hint="eastAsia"/>
          <w:b/>
          <w:sz w:val="24"/>
          <w:szCs w:val="24"/>
        </w:rPr>
        <w:t xml:space="preserve"> 기능 </w:t>
      </w:r>
      <w:r w:rsidRPr="00957BFF">
        <w:rPr>
          <w:b/>
          <w:sz w:val="24"/>
          <w:szCs w:val="24"/>
        </w:rPr>
        <w:t xml:space="preserve">2 </w:t>
      </w:r>
      <w:proofErr w:type="spellStart"/>
      <w:r w:rsidRPr="00957BFF">
        <w:rPr>
          <w:b/>
          <w:sz w:val="24"/>
          <w:szCs w:val="24"/>
        </w:rPr>
        <w:t>RecommendMenu</w:t>
      </w:r>
      <w:proofErr w:type="spellEnd"/>
      <w:r w:rsidRPr="00957BFF">
        <w:rPr>
          <w:b/>
          <w:sz w:val="24"/>
          <w:szCs w:val="24"/>
        </w:rPr>
        <w:t>(</w:t>
      </w:r>
      <w:r w:rsidRPr="00957BFF">
        <w:rPr>
          <w:rFonts w:hint="eastAsia"/>
          <w:b/>
          <w:sz w:val="24"/>
          <w:szCs w:val="24"/>
        </w:rPr>
        <w:t>메뉴 추천 함수)</w:t>
      </w:r>
    </w:p>
    <w:p w14:paraId="2A7EF65E" w14:textId="77777777" w:rsidR="00E8113E" w:rsidRDefault="00E8113E" w:rsidP="00E8113E">
      <w:pPr>
        <w:spacing w:line="276" w:lineRule="auto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출력</w:t>
      </w:r>
    </w:p>
    <w:p w14:paraId="63BE32B6" w14:textId="77777777" w:rsidR="00E8113E" w:rsidRDefault="00E8113E" w:rsidP="00E8113E">
      <w:pPr>
        <w:spacing w:line="276" w:lineRule="auto"/>
        <w:rPr>
          <w:sz w:val="22"/>
        </w:rPr>
      </w:pPr>
      <w:r>
        <w:rPr>
          <w:sz w:val="22"/>
        </w:rPr>
        <w:t>“</w:t>
      </w:r>
      <w:proofErr w:type="gramStart"/>
      <w:r>
        <w:rPr>
          <w:rFonts w:hint="eastAsia"/>
          <w:sz w:val="22"/>
        </w:rPr>
        <w:t xml:space="preserve">추천메뉴 </w:t>
      </w:r>
      <w:r>
        <w:rPr>
          <w:sz w:val="22"/>
        </w:rPr>
        <w:t>:</w:t>
      </w:r>
      <w:proofErr w:type="gramEnd"/>
      <w:r>
        <w:rPr>
          <w:rFonts w:hint="eastAsia"/>
          <w:sz w:val="22"/>
        </w:rPr>
        <w:t xml:space="preserve"> 음식1</w:t>
      </w:r>
      <w:r>
        <w:rPr>
          <w:sz w:val="22"/>
        </w:rPr>
        <w:t xml:space="preserve"> (</w:t>
      </w:r>
      <w:r>
        <w:rPr>
          <w:rFonts w:hint="eastAsia"/>
          <w:sz w:val="22"/>
        </w:rPr>
        <w:t xml:space="preserve">유저평점 </w:t>
      </w:r>
      <w:r>
        <w:rPr>
          <w:sz w:val="22"/>
        </w:rPr>
        <w:t>1</w:t>
      </w:r>
      <w:r>
        <w:rPr>
          <w:rFonts w:hint="eastAsia"/>
          <w:sz w:val="22"/>
        </w:rPr>
        <w:t>점,</w:t>
      </w:r>
      <w:r>
        <w:rPr>
          <w:sz w:val="22"/>
        </w:rPr>
        <w:t xml:space="preserve"> 100</w:t>
      </w:r>
      <w:r>
        <w:rPr>
          <w:rFonts w:hint="eastAsia"/>
          <w:sz w:val="22"/>
        </w:rPr>
        <w:t>%</w:t>
      </w:r>
      <w:r>
        <w:rPr>
          <w:sz w:val="22"/>
        </w:rPr>
        <w:t xml:space="preserve"> </w:t>
      </w:r>
      <w:r>
        <w:rPr>
          <w:rFonts w:hint="eastAsia"/>
          <w:sz w:val="22"/>
        </w:rPr>
        <w:t>확률로 추천됨)</w:t>
      </w:r>
      <w:r>
        <w:rPr>
          <w:sz w:val="22"/>
        </w:rPr>
        <w:t>”</w:t>
      </w:r>
    </w:p>
    <w:p w14:paraId="12AC63A9" w14:textId="77777777" w:rsidR="00E8113E" w:rsidRDefault="00E8113E" w:rsidP="00E8113E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 w:rsidRPr="00F75C55">
        <w:rPr>
          <w:rFonts w:hint="eastAsia"/>
          <w:sz w:val="22"/>
        </w:rPr>
        <w:t>설명</w:t>
      </w:r>
    </w:p>
    <w:p w14:paraId="692590BC" w14:textId="6A4F0E86" w:rsidR="00077DEC" w:rsidRDefault="00E8113E" w:rsidP="00077DEC">
      <w:pPr>
        <w:spacing w:line="276" w:lineRule="auto"/>
        <w:ind w:firstLineChars="100" w:firstLine="220"/>
        <w:rPr>
          <w:sz w:val="22"/>
        </w:rPr>
      </w:pPr>
      <w:r>
        <w:rPr>
          <w:rFonts w:hint="eastAsia"/>
          <w:sz w:val="22"/>
        </w:rPr>
        <w:t>메뉴가 비었는지 확인하고 비었다면</w:t>
      </w:r>
      <w:r>
        <w:rPr>
          <w:sz w:val="22"/>
        </w:rPr>
        <w:t xml:space="preserve"> </w:t>
      </w:r>
      <w:r>
        <w:rPr>
          <w:rFonts w:hint="eastAsia"/>
          <w:sz w:val="22"/>
        </w:rPr>
        <w:t>메뉴가 없다고 출력한다.</w:t>
      </w:r>
      <w:r w:rsidR="00077DEC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메뉴가 존재한다면 각 </w:t>
      </w:r>
      <w:proofErr w:type="spellStart"/>
      <w:r>
        <w:rPr>
          <w:rFonts w:hint="eastAsia"/>
          <w:sz w:val="22"/>
        </w:rPr>
        <w:t>메뉴별</w:t>
      </w:r>
      <w:proofErr w:type="spellEnd"/>
      <w:r>
        <w:rPr>
          <w:rFonts w:hint="eastAsia"/>
          <w:sz w:val="22"/>
        </w:rPr>
        <w:t xml:space="preserve"> 점수를 기반으로 점수가 더 높을수록 확률이 더 높게끔 확률화를 시킨 후 정규화를 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난수를 생성하여</w:t>
      </w:r>
      <w:r>
        <w:rPr>
          <w:sz w:val="22"/>
        </w:rPr>
        <w:t xml:space="preserve"> </w:t>
      </w:r>
      <w:r>
        <w:rPr>
          <w:rFonts w:hint="eastAsia"/>
          <w:sz w:val="22"/>
        </w:rPr>
        <w:t>랜덤으로 메뉴가 선택될 수 있도록 하고 선택된 메뉴의 이름과 평점,</w:t>
      </w:r>
      <w:r>
        <w:rPr>
          <w:sz w:val="22"/>
        </w:rPr>
        <w:t xml:space="preserve"> </w:t>
      </w:r>
      <w:r>
        <w:rPr>
          <w:rFonts w:hint="eastAsia"/>
          <w:sz w:val="22"/>
        </w:rPr>
        <w:t>확률 등의 정보를 출력한다.</w:t>
      </w:r>
    </w:p>
    <w:p w14:paraId="29808AF0" w14:textId="77777777" w:rsidR="00E8113E" w:rsidRDefault="00E8113E" w:rsidP="00E8113E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적용된 배운 내용</w:t>
      </w:r>
    </w:p>
    <w:p w14:paraId="435ED248" w14:textId="77777777" w:rsidR="00E8113E" w:rsidRDefault="00E8113E" w:rsidP="00E8113E">
      <w:pPr>
        <w:spacing w:line="276" w:lineRule="auto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헤더,</w:t>
      </w:r>
      <w:r>
        <w:rPr>
          <w:sz w:val="22"/>
        </w:rPr>
        <w:t xml:space="preserve"> </w:t>
      </w:r>
      <w:r>
        <w:rPr>
          <w:rFonts w:hint="eastAsia"/>
          <w:sz w:val="22"/>
        </w:rPr>
        <w:t>구조체,</w:t>
      </w:r>
      <w:r>
        <w:rPr>
          <w:sz w:val="22"/>
        </w:rPr>
        <w:t xml:space="preserve"> </w:t>
      </w:r>
      <w:r>
        <w:rPr>
          <w:rFonts w:hint="eastAsia"/>
          <w:sz w:val="22"/>
        </w:rPr>
        <w:t>벡터,</w:t>
      </w:r>
      <w:r>
        <w:rPr>
          <w:sz w:val="22"/>
        </w:rPr>
        <w:t xml:space="preserve"> for</w:t>
      </w:r>
      <w:r>
        <w:rPr>
          <w:rFonts w:hint="eastAsia"/>
          <w:sz w:val="22"/>
        </w:rPr>
        <w:t>문</w:t>
      </w:r>
    </w:p>
    <w:p w14:paraId="6142EEC7" w14:textId="77777777" w:rsidR="00077DEC" w:rsidRDefault="00077DEC" w:rsidP="00E8113E">
      <w:pPr>
        <w:spacing w:line="276" w:lineRule="auto"/>
        <w:rPr>
          <w:sz w:val="22"/>
        </w:rPr>
      </w:pPr>
    </w:p>
    <w:p w14:paraId="27B5FDBB" w14:textId="77777777" w:rsidR="00E8113E" w:rsidRDefault="00E8113E" w:rsidP="00E8113E">
      <w:pPr>
        <w:spacing w:line="276" w:lineRule="auto"/>
        <w:rPr>
          <w:sz w:val="22"/>
        </w:rPr>
      </w:pPr>
      <w:r w:rsidRPr="00F75C55">
        <w:rPr>
          <w:sz w:val="22"/>
        </w:rPr>
        <w:t xml:space="preserve">- </w:t>
      </w:r>
      <w:r w:rsidRPr="00F75C55">
        <w:rPr>
          <w:rFonts w:hint="eastAsia"/>
          <w:sz w:val="22"/>
        </w:rPr>
        <w:t>코드 스크린샷</w:t>
      </w:r>
    </w:p>
    <w:p w14:paraId="44EDF990" w14:textId="7AF76D62" w:rsidR="00E8113E" w:rsidRDefault="00432DD7" w:rsidP="00E8113E">
      <w:pPr>
        <w:spacing w:line="276" w:lineRule="auto"/>
        <w:rPr>
          <w:sz w:val="32"/>
        </w:rPr>
      </w:pPr>
      <w:r w:rsidRPr="00432DD7">
        <w:rPr>
          <w:noProof/>
          <w:sz w:val="32"/>
        </w:rPr>
        <w:drawing>
          <wp:inline distT="0" distB="0" distL="0" distR="0" wp14:anchorId="012C51F3" wp14:editId="6532D048">
            <wp:extent cx="5731510" cy="2588260"/>
            <wp:effectExtent l="0" t="0" r="2540" b="2540"/>
            <wp:docPr id="1394312032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312032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49080" w14:textId="77777777" w:rsidR="00077DEC" w:rsidRDefault="00077DEC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0027BB69" w14:textId="60187605" w:rsidR="009465CF" w:rsidRDefault="009465CF" w:rsidP="009465CF">
      <w:pPr>
        <w:spacing w:line="276" w:lineRule="auto"/>
        <w:rPr>
          <w:b/>
          <w:sz w:val="24"/>
          <w:szCs w:val="24"/>
        </w:rPr>
      </w:pPr>
      <w:r w:rsidRPr="00957BFF">
        <w:rPr>
          <w:rFonts w:hint="eastAsia"/>
          <w:b/>
          <w:sz w:val="24"/>
          <w:szCs w:val="24"/>
        </w:rPr>
        <w:lastRenderedPageBreak/>
        <w:t>(</w:t>
      </w:r>
      <w:r>
        <w:rPr>
          <w:rFonts w:hint="eastAsia"/>
          <w:b/>
          <w:sz w:val="24"/>
          <w:szCs w:val="24"/>
        </w:rPr>
        <w:t>5</w:t>
      </w:r>
      <w:r w:rsidRPr="00957BFF">
        <w:rPr>
          <w:b/>
          <w:sz w:val="24"/>
          <w:szCs w:val="24"/>
        </w:rPr>
        <w:t>)</w:t>
      </w:r>
      <w:r w:rsidRPr="00957BFF">
        <w:rPr>
          <w:rFonts w:hint="eastAsia"/>
          <w:b/>
          <w:sz w:val="24"/>
          <w:szCs w:val="24"/>
        </w:rPr>
        <w:t xml:space="preserve"> 기능 </w:t>
      </w:r>
      <w:r>
        <w:rPr>
          <w:rFonts w:hint="eastAsia"/>
          <w:b/>
          <w:sz w:val="24"/>
          <w:szCs w:val="24"/>
        </w:rPr>
        <w:t>3</w:t>
      </w:r>
      <w:r w:rsidR="00077DEC">
        <w:rPr>
          <w:rFonts w:hint="eastAsia"/>
          <w:b/>
          <w:sz w:val="24"/>
          <w:szCs w:val="24"/>
        </w:rPr>
        <w:t>-1</w:t>
      </w:r>
      <w:r w:rsidRPr="00957BFF">
        <w:rPr>
          <w:b/>
          <w:sz w:val="24"/>
          <w:szCs w:val="24"/>
        </w:rPr>
        <w:t xml:space="preserve"> </w:t>
      </w:r>
      <w:proofErr w:type="spellStart"/>
      <w:r>
        <w:rPr>
          <w:rFonts w:hint="eastAsia"/>
          <w:b/>
          <w:sz w:val="24"/>
          <w:szCs w:val="24"/>
        </w:rPr>
        <w:t>ManageUsers</w:t>
      </w:r>
      <w:proofErr w:type="spellEnd"/>
      <w:r w:rsidRPr="00957BFF">
        <w:rPr>
          <w:b/>
          <w:sz w:val="24"/>
          <w:szCs w:val="24"/>
        </w:rPr>
        <w:t>(</w:t>
      </w:r>
      <w:r>
        <w:rPr>
          <w:rFonts w:hint="eastAsia"/>
          <w:b/>
          <w:sz w:val="24"/>
          <w:szCs w:val="24"/>
        </w:rPr>
        <w:t>사용자 관리 함수</w:t>
      </w:r>
      <w:r w:rsidRPr="00957BFF">
        <w:rPr>
          <w:rFonts w:hint="eastAsia"/>
          <w:b/>
          <w:sz w:val="24"/>
          <w:szCs w:val="24"/>
        </w:rPr>
        <w:t>)</w:t>
      </w:r>
    </w:p>
    <w:p w14:paraId="0C0DF56F" w14:textId="34EB34FB" w:rsidR="009465CF" w:rsidRPr="009465CF" w:rsidRDefault="009465CF" w:rsidP="009465CF">
      <w:pPr>
        <w:spacing w:line="276" w:lineRule="auto"/>
        <w:rPr>
          <w:bCs/>
          <w:szCs w:val="20"/>
        </w:rPr>
      </w:pPr>
      <w:r w:rsidRPr="009465CF">
        <w:rPr>
          <w:rFonts w:hint="eastAsia"/>
          <w:bCs/>
          <w:sz w:val="22"/>
        </w:rPr>
        <w:t>-</w:t>
      </w:r>
      <w:r>
        <w:rPr>
          <w:bCs/>
          <w:sz w:val="22"/>
        </w:rPr>
        <w:t xml:space="preserve"> </w:t>
      </w:r>
      <w:r w:rsidRPr="009465CF">
        <w:rPr>
          <w:rFonts w:hint="eastAsia"/>
          <w:bCs/>
          <w:sz w:val="22"/>
        </w:rPr>
        <w:t>입력</w:t>
      </w:r>
    </w:p>
    <w:p w14:paraId="54E988BA" w14:textId="102EDB07" w:rsidR="009465CF" w:rsidRPr="00E60578" w:rsidRDefault="009465CF" w:rsidP="009465CF">
      <w:pPr>
        <w:spacing w:line="276" w:lineRule="auto"/>
        <w:rPr>
          <w:bCs/>
          <w:sz w:val="22"/>
        </w:rPr>
      </w:pPr>
      <w:r w:rsidRPr="00E60578">
        <w:rPr>
          <w:bCs/>
          <w:sz w:val="22"/>
        </w:rPr>
        <w:t>U</w:t>
      </w:r>
      <w:r w:rsidRPr="00E60578">
        <w:rPr>
          <w:rFonts w:hint="eastAsia"/>
          <w:bCs/>
          <w:sz w:val="22"/>
        </w:rPr>
        <w:t>ser_list.csv</w:t>
      </w:r>
    </w:p>
    <w:p w14:paraId="595CA29C" w14:textId="4AA8251D" w:rsidR="009465CF" w:rsidRPr="00E60578" w:rsidDel="009465CF" w:rsidRDefault="009465CF" w:rsidP="009465CF">
      <w:pPr>
        <w:spacing w:line="276" w:lineRule="auto"/>
        <w:rPr>
          <w:del w:id="0" w:author="이해건" w:date="2023-12-24T19:34:00Z"/>
          <w:bCs/>
          <w:sz w:val="22"/>
        </w:rPr>
      </w:pPr>
      <w:r w:rsidRPr="00E60578">
        <w:rPr>
          <w:rFonts w:hint="eastAsia"/>
          <w:bCs/>
          <w:sz w:val="22"/>
        </w:rPr>
        <w:t xml:space="preserve">변수 </w:t>
      </w:r>
      <w:proofErr w:type="spellStart"/>
      <w:r w:rsidRPr="00E60578">
        <w:rPr>
          <w:bCs/>
          <w:sz w:val="22"/>
        </w:rPr>
        <w:t>U</w:t>
      </w:r>
      <w:r w:rsidRPr="00E60578">
        <w:rPr>
          <w:rFonts w:hint="eastAsia"/>
          <w:bCs/>
          <w:sz w:val="22"/>
        </w:rPr>
        <w:t>ser_who</w:t>
      </w:r>
      <w:proofErr w:type="spellEnd"/>
    </w:p>
    <w:p w14:paraId="0F4D4E4A" w14:textId="739C658E" w:rsidR="009465CF" w:rsidRDefault="009465CF" w:rsidP="009465CF">
      <w:pPr>
        <w:spacing w:line="276" w:lineRule="auto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출력</w:t>
      </w:r>
    </w:p>
    <w:p w14:paraId="5CA04E94" w14:textId="106EB7FC" w:rsidR="009465CF" w:rsidRDefault="009465CF" w:rsidP="009465CF">
      <w:pPr>
        <w:spacing w:line="276" w:lineRule="auto"/>
        <w:rPr>
          <w:sz w:val="22"/>
        </w:rPr>
      </w:pPr>
      <w:r>
        <w:rPr>
          <w:rFonts w:hint="eastAsia"/>
          <w:sz w:val="22"/>
        </w:rPr>
        <w:t>User_list.csv의 사용자 목록 출력</w:t>
      </w:r>
    </w:p>
    <w:p w14:paraId="6B484113" w14:textId="2FA4B429" w:rsidR="009465CF" w:rsidRDefault="009465CF" w:rsidP="009465CF">
      <w:pPr>
        <w:spacing w:line="276" w:lineRule="auto"/>
        <w:rPr>
          <w:sz w:val="22"/>
        </w:rPr>
      </w:pPr>
      <w:r>
        <w:rPr>
          <w:sz w:val="22"/>
        </w:rPr>
        <w:t>“</w:t>
      </w:r>
      <w:r>
        <w:rPr>
          <w:rFonts w:hint="eastAsia"/>
          <w:sz w:val="22"/>
        </w:rPr>
        <w:t xml:space="preserve">사용자를 </w:t>
      </w:r>
      <w:proofErr w:type="gramStart"/>
      <w:r>
        <w:rPr>
          <w:rFonts w:hint="eastAsia"/>
          <w:sz w:val="22"/>
        </w:rPr>
        <w:t>입력하세요 :</w:t>
      </w:r>
      <w:proofErr w:type="gramEnd"/>
      <w:r>
        <w:rPr>
          <w:sz w:val="22"/>
        </w:rPr>
        <w:t>”</w:t>
      </w:r>
    </w:p>
    <w:p w14:paraId="525310C0" w14:textId="70A42179" w:rsidR="009465CF" w:rsidRDefault="009465CF" w:rsidP="009465CF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존재하지 않는 유저일 </w:t>
      </w:r>
      <w:proofErr w:type="gramStart"/>
      <w:r>
        <w:rPr>
          <w:rFonts w:hint="eastAsia"/>
          <w:sz w:val="22"/>
        </w:rPr>
        <w:t>때 :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A</w:t>
      </w:r>
      <w:r>
        <w:rPr>
          <w:rFonts w:hint="eastAsia"/>
          <w:sz w:val="22"/>
        </w:rPr>
        <w:t>ddUser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함수</w:t>
      </w:r>
    </w:p>
    <w:p w14:paraId="4E08152E" w14:textId="4F4C25AA" w:rsidR="009465CF" w:rsidRDefault="009465CF" w:rsidP="009465CF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이미 존재하는 유저일 </w:t>
      </w:r>
      <w:proofErr w:type="gramStart"/>
      <w:r>
        <w:rPr>
          <w:rFonts w:hint="eastAsia"/>
          <w:sz w:val="22"/>
        </w:rPr>
        <w:t>때 :</w:t>
      </w:r>
      <w:proofErr w:type="gramEnd"/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LoadMenu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함수</w:t>
      </w:r>
    </w:p>
    <w:p w14:paraId="441A1CEB" w14:textId="77777777" w:rsidR="009465CF" w:rsidRDefault="009465CF" w:rsidP="009465CF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 w:rsidRPr="00F75C55">
        <w:rPr>
          <w:rFonts w:hint="eastAsia"/>
          <w:sz w:val="22"/>
        </w:rPr>
        <w:t>설명</w:t>
      </w:r>
    </w:p>
    <w:p w14:paraId="4FB00F3B" w14:textId="4DE41DC2" w:rsidR="00077DEC" w:rsidRDefault="009465CF" w:rsidP="00077DEC">
      <w:pPr>
        <w:spacing w:line="276" w:lineRule="auto"/>
        <w:ind w:firstLineChars="100" w:firstLine="220"/>
        <w:rPr>
          <w:sz w:val="22"/>
        </w:rPr>
      </w:pPr>
      <w:r>
        <w:rPr>
          <w:sz w:val="22"/>
        </w:rPr>
        <w:t>C</w:t>
      </w:r>
      <w:r>
        <w:rPr>
          <w:rFonts w:hint="eastAsia"/>
          <w:sz w:val="22"/>
        </w:rPr>
        <w:t>sv</w:t>
      </w:r>
      <w:r>
        <w:rPr>
          <w:sz w:val="22"/>
        </w:rPr>
        <w:t xml:space="preserve"> </w:t>
      </w:r>
      <w:r>
        <w:rPr>
          <w:rFonts w:hint="eastAsia"/>
          <w:sz w:val="22"/>
        </w:rPr>
        <w:t>파일을 불러와</w:t>
      </w:r>
      <w:r>
        <w:rPr>
          <w:sz w:val="22"/>
        </w:rPr>
        <w:t xml:space="preserve"> </w:t>
      </w:r>
      <w:r>
        <w:rPr>
          <w:rFonts w:hint="eastAsia"/>
          <w:sz w:val="22"/>
        </w:rPr>
        <w:t>csv</w:t>
      </w:r>
      <w:r>
        <w:rPr>
          <w:sz w:val="22"/>
        </w:rPr>
        <w:t xml:space="preserve"> </w:t>
      </w:r>
      <w:r>
        <w:rPr>
          <w:rFonts w:hint="eastAsia"/>
          <w:sz w:val="22"/>
        </w:rPr>
        <w:t>파일 내부의 유저 이름을 불러와 화면에 출력한다.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이후 </w:t>
      </w:r>
      <w:r>
        <w:rPr>
          <w:sz w:val="22"/>
        </w:rPr>
        <w:t>“</w:t>
      </w:r>
      <w:r>
        <w:rPr>
          <w:rFonts w:hint="eastAsia"/>
          <w:sz w:val="22"/>
        </w:rPr>
        <w:t>사용자를 입력하세요</w:t>
      </w:r>
      <w:r>
        <w:rPr>
          <w:sz w:val="22"/>
        </w:rPr>
        <w:t>”</w:t>
      </w:r>
      <w:proofErr w:type="spellStart"/>
      <w:r>
        <w:rPr>
          <w:rFonts w:hint="eastAsia"/>
          <w:sz w:val="22"/>
        </w:rPr>
        <w:t>를</w:t>
      </w:r>
      <w:proofErr w:type="spellEnd"/>
      <w:r>
        <w:rPr>
          <w:rFonts w:hint="eastAsia"/>
          <w:sz w:val="22"/>
        </w:rPr>
        <w:t xml:space="preserve"> 출력하고 유저로부터 사용자의 이름(id)을 </w:t>
      </w:r>
      <w:proofErr w:type="spellStart"/>
      <w:r>
        <w:rPr>
          <w:rFonts w:hint="eastAsia"/>
          <w:sz w:val="22"/>
        </w:rPr>
        <w:t>입력받는다</w:t>
      </w:r>
      <w:proofErr w:type="spellEnd"/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proofErr w:type="spellStart"/>
      <w:r w:rsidR="00077DEC">
        <w:rPr>
          <w:rFonts w:hint="eastAsia"/>
          <w:sz w:val="22"/>
        </w:rPr>
        <w:t>UserExists</w:t>
      </w:r>
      <w:proofErr w:type="spellEnd"/>
      <w:r w:rsidR="00077DEC">
        <w:rPr>
          <w:sz w:val="22"/>
        </w:rPr>
        <w:t xml:space="preserve"> </w:t>
      </w:r>
      <w:r w:rsidR="00077DEC">
        <w:rPr>
          <w:rFonts w:hint="eastAsia"/>
          <w:sz w:val="22"/>
        </w:rPr>
        <w:t xml:space="preserve">함수를 통하여 사용자가 목록에 있는지 확인하고 </w:t>
      </w:r>
      <w:r>
        <w:rPr>
          <w:rFonts w:hint="eastAsia"/>
          <w:sz w:val="22"/>
        </w:rPr>
        <w:t xml:space="preserve">사용자가 목록에 없으면 </w:t>
      </w:r>
      <w:proofErr w:type="spellStart"/>
      <w:r>
        <w:rPr>
          <w:rFonts w:hint="eastAsia"/>
          <w:sz w:val="22"/>
        </w:rPr>
        <w:t>AddUser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함수를 통해 새 사용자를 추가하고,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이미 존재하는 사용자라면 </w:t>
      </w:r>
      <w:proofErr w:type="spellStart"/>
      <w:r>
        <w:rPr>
          <w:rFonts w:hint="eastAsia"/>
          <w:sz w:val="22"/>
        </w:rPr>
        <w:t>LoadMenu</w:t>
      </w:r>
      <w:proofErr w:type="spellEnd"/>
      <w:r>
        <w:rPr>
          <w:rFonts w:hint="eastAsia"/>
          <w:sz w:val="22"/>
        </w:rPr>
        <w:t>를 통하여 해당 사용자의 메뉴를 가져온다.</w:t>
      </w:r>
    </w:p>
    <w:p w14:paraId="557105F4" w14:textId="77777777" w:rsidR="009465CF" w:rsidRDefault="009465CF" w:rsidP="009465CF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적용된 배운 내용</w:t>
      </w:r>
    </w:p>
    <w:p w14:paraId="6BFE3928" w14:textId="01438B23" w:rsidR="009465CF" w:rsidRDefault="009465CF" w:rsidP="009465CF">
      <w:pPr>
        <w:spacing w:line="276" w:lineRule="auto"/>
        <w:rPr>
          <w:sz w:val="22"/>
        </w:rPr>
      </w:pPr>
      <w:r>
        <w:rPr>
          <w:sz w:val="22"/>
        </w:rPr>
        <w:tab/>
      </w:r>
      <w:proofErr w:type="spellStart"/>
      <w:r w:rsidR="00077DEC">
        <w:rPr>
          <w:rFonts w:hint="eastAsia"/>
          <w:sz w:val="22"/>
        </w:rPr>
        <w:t>파일입출력</w:t>
      </w:r>
      <w:proofErr w:type="spellEnd"/>
      <w:r w:rsidR="00077DEC">
        <w:rPr>
          <w:rFonts w:hint="eastAsia"/>
          <w:sz w:val="22"/>
        </w:rPr>
        <w:t>,</w:t>
      </w:r>
      <w:r w:rsidR="00077DEC">
        <w:rPr>
          <w:sz w:val="22"/>
        </w:rPr>
        <w:t xml:space="preserve"> </w:t>
      </w:r>
      <w:r w:rsidR="00077DEC">
        <w:rPr>
          <w:rFonts w:hint="eastAsia"/>
          <w:sz w:val="22"/>
        </w:rPr>
        <w:t>while</w:t>
      </w:r>
      <w:r w:rsidR="00077DEC">
        <w:rPr>
          <w:sz w:val="22"/>
        </w:rPr>
        <w:t xml:space="preserve"> </w:t>
      </w:r>
      <w:proofErr w:type="spellStart"/>
      <w:r w:rsidR="00077DEC">
        <w:rPr>
          <w:rFonts w:hint="eastAsia"/>
          <w:sz w:val="22"/>
        </w:rPr>
        <w:t>반복문</w:t>
      </w:r>
      <w:proofErr w:type="spellEnd"/>
      <w:r w:rsidR="00077DEC">
        <w:rPr>
          <w:rFonts w:hint="eastAsia"/>
          <w:sz w:val="22"/>
        </w:rPr>
        <w:t>,</w:t>
      </w:r>
      <w:r w:rsidR="00077DEC">
        <w:rPr>
          <w:sz w:val="22"/>
        </w:rPr>
        <w:t xml:space="preserve"> </w:t>
      </w:r>
      <w:r w:rsidR="00077DEC">
        <w:rPr>
          <w:rFonts w:hint="eastAsia"/>
          <w:sz w:val="22"/>
        </w:rPr>
        <w:t>함수,</w:t>
      </w:r>
      <w:r w:rsidR="00077DEC">
        <w:rPr>
          <w:sz w:val="22"/>
        </w:rPr>
        <w:t xml:space="preserve"> </w:t>
      </w:r>
      <w:r w:rsidR="00077DEC">
        <w:rPr>
          <w:rFonts w:hint="eastAsia"/>
          <w:sz w:val="22"/>
        </w:rPr>
        <w:t>if문</w:t>
      </w:r>
    </w:p>
    <w:p w14:paraId="0F109E76" w14:textId="77777777" w:rsidR="00077DEC" w:rsidRDefault="00077DEC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12E3935E" w14:textId="39586467" w:rsidR="009465CF" w:rsidRDefault="009465CF" w:rsidP="009465CF">
      <w:pPr>
        <w:spacing w:line="276" w:lineRule="auto"/>
        <w:rPr>
          <w:sz w:val="22"/>
        </w:rPr>
      </w:pPr>
      <w:r w:rsidRPr="00F75C55">
        <w:rPr>
          <w:sz w:val="22"/>
        </w:rPr>
        <w:lastRenderedPageBreak/>
        <w:t xml:space="preserve">- </w:t>
      </w:r>
      <w:r w:rsidRPr="00F75C55">
        <w:rPr>
          <w:rFonts w:hint="eastAsia"/>
          <w:sz w:val="22"/>
        </w:rPr>
        <w:t>코드 스크린샷</w:t>
      </w:r>
    </w:p>
    <w:p w14:paraId="6A39D858" w14:textId="56DCC4E4" w:rsidR="00E8113E" w:rsidRDefault="00077DEC" w:rsidP="00077DEC">
      <w:pPr>
        <w:spacing w:line="276" w:lineRule="auto"/>
        <w:rPr>
          <w:sz w:val="22"/>
        </w:rPr>
      </w:pPr>
      <w:r w:rsidRPr="00077DEC">
        <w:rPr>
          <w:noProof/>
          <w:sz w:val="22"/>
        </w:rPr>
        <w:drawing>
          <wp:inline distT="0" distB="0" distL="0" distR="0" wp14:anchorId="6E7A319F" wp14:editId="7D40D13C">
            <wp:extent cx="4742553" cy="3745282"/>
            <wp:effectExtent l="0" t="0" r="1270" b="7620"/>
            <wp:docPr id="1909689481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689481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7035" cy="374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C378" w14:textId="09D82879" w:rsidR="00077DEC" w:rsidRDefault="00432DD7">
      <w:pPr>
        <w:widowControl/>
        <w:wordWrap/>
        <w:autoSpaceDE/>
        <w:autoSpaceDN/>
        <w:rPr>
          <w:b/>
          <w:sz w:val="32"/>
        </w:rPr>
      </w:pPr>
      <w:r>
        <w:rPr>
          <w:b/>
          <w:sz w:val="32"/>
        </w:rPr>
        <w:br w:type="page"/>
      </w:r>
    </w:p>
    <w:p w14:paraId="6C90B674" w14:textId="67B8C8EE" w:rsidR="00077DEC" w:rsidRDefault="00077DEC" w:rsidP="00077DEC">
      <w:pPr>
        <w:spacing w:line="276" w:lineRule="auto"/>
        <w:rPr>
          <w:b/>
          <w:sz w:val="24"/>
          <w:szCs w:val="24"/>
        </w:rPr>
      </w:pPr>
      <w:r w:rsidRPr="00957BFF">
        <w:rPr>
          <w:rFonts w:hint="eastAsia"/>
          <w:b/>
          <w:sz w:val="24"/>
          <w:szCs w:val="24"/>
        </w:rPr>
        <w:lastRenderedPageBreak/>
        <w:t>(</w:t>
      </w:r>
      <w:r>
        <w:rPr>
          <w:rFonts w:hint="eastAsia"/>
          <w:b/>
          <w:sz w:val="24"/>
          <w:szCs w:val="24"/>
        </w:rPr>
        <w:t>6</w:t>
      </w:r>
      <w:r w:rsidRPr="00957BFF">
        <w:rPr>
          <w:b/>
          <w:sz w:val="24"/>
          <w:szCs w:val="24"/>
        </w:rPr>
        <w:t>)</w:t>
      </w:r>
      <w:r w:rsidRPr="00957BFF">
        <w:rPr>
          <w:rFonts w:hint="eastAsia"/>
          <w:b/>
          <w:sz w:val="24"/>
          <w:szCs w:val="24"/>
        </w:rPr>
        <w:t xml:space="preserve"> 기능 </w:t>
      </w:r>
      <w:r>
        <w:rPr>
          <w:rFonts w:hint="eastAsia"/>
          <w:b/>
          <w:sz w:val="24"/>
          <w:szCs w:val="24"/>
        </w:rPr>
        <w:t>3-1-1</w:t>
      </w:r>
      <w:r>
        <w:rPr>
          <w:b/>
          <w:sz w:val="24"/>
          <w:szCs w:val="24"/>
        </w:rPr>
        <w:t xml:space="preserve"> </w:t>
      </w:r>
      <w:proofErr w:type="spellStart"/>
      <w:r>
        <w:rPr>
          <w:rFonts w:hint="eastAsia"/>
          <w:b/>
          <w:sz w:val="24"/>
          <w:szCs w:val="24"/>
        </w:rPr>
        <w:t>UserExists</w:t>
      </w:r>
      <w:proofErr w:type="spellEnd"/>
      <w:r>
        <w:rPr>
          <w:rFonts w:hint="eastAsia"/>
          <w:b/>
          <w:sz w:val="24"/>
          <w:szCs w:val="24"/>
        </w:rPr>
        <w:t>함수(3-1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하위 사용자 확인 함수)</w:t>
      </w:r>
    </w:p>
    <w:p w14:paraId="06B46D17" w14:textId="77777777" w:rsidR="00077DEC" w:rsidRDefault="00077DEC" w:rsidP="00077DEC">
      <w:pPr>
        <w:spacing w:line="276" w:lineRule="auto"/>
        <w:rPr>
          <w:bCs/>
          <w:sz w:val="22"/>
        </w:rPr>
      </w:pPr>
      <w:r w:rsidRPr="009465CF">
        <w:rPr>
          <w:rFonts w:hint="eastAsia"/>
          <w:bCs/>
          <w:sz w:val="22"/>
        </w:rPr>
        <w:t>-</w:t>
      </w:r>
      <w:r>
        <w:rPr>
          <w:bCs/>
          <w:sz w:val="22"/>
        </w:rPr>
        <w:t xml:space="preserve"> </w:t>
      </w:r>
      <w:r w:rsidRPr="009465CF">
        <w:rPr>
          <w:rFonts w:hint="eastAsia"/>
          <w:bCs/>
          <w:sz w:val="22"/>
        </w:rPr>
        <w:t>입력</w:t>
      </w:r>
    </w:p>
    <w:p w14:paraId="2C0D45FA" w14:textId="2A3C18FE" w:rsidR="00077DEC" w:rsidRPr="009465CF" w:rsidRDefault="00077DEC" w:rsidP="00077DEC">
      <w:pPr>
        <w:spacing w:line="276" w:lineRule="auto"/>
        <w:rPr>
          <w:bCs/>
          <w:szCs w:val="20"/>
        </w:rPr>
      </w:pPr>
      <w:r>
        <w:rPr>
          <w:rFonts w:hint="eastAsia"/>
          <w:bCs/>
          <w:sz w:val="22"/>
        </w:rPr>
        <w:t xml:space="preserve">변수 </w:t>
      </w:r>
      <w:proofErr w:type="spellStart"/>
      <w:r>
        <w:rPr>
          <w:bCs/>
          <w:sz w:val="22"/>
        </w:rPr>
        <w:t>U</w:t>
      </w:r>
      <w:r>
        <w:rPr>
          <w:rFonts w:hint="eastAsia"/>
          <w:bCs/>
          <w:sz w:val="22"/>
        </w:rPr>
        <w:t>ser_who</w:t>
      </w:r>
      <w:proofErr w:type="spellEnd"/>
    </w:p>
    <w:p w14:paraId="7170CCFD" w14:textId="77777777" w:rsidR="00077DEC" w:rsidRDefault="00077DEC" w:rsidP="00077DEC">
      <w:pPr>
        <w:spacing w:line="276" w:lineRule="auto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출력</w:t>
      </w:r>
    </w:p>
    <w:p w14:paraId="767E6EE2" w14:textId="56B5705C" w:rsidR="00077DEC" w:rsidRDefault="00077DEC" w:rsidP="00077DEC">
      <w:pPr>
        <w:spacing w:line="276" w:lineRule="auto"/>
        <w:rPr>
          <w:sz w:val="22"/>
        </w:rPr>
      </w:pPr>
      <w:proofErr w:type="gramStart"/>
      <w:r>
        <w:rPr>
          <w:sz w:val="22"/>
        </w:rPr>
        <w:t>T</w:t>
      </w:r>
      <w:r>
        <w:rPr>
          <w:rFonts w:hint="eastAsia"/>
          <w:sz w:val="22"/>
        </w:rPr>
        <w:t>rue</w:t>
      </w:r>
      <w:r>
        <w:rPr>
          <w:sz w:val="22"/>
        </w:rPr>
        <w:t xml:space="preserve"> </w:t>
      </w:r>
      <w:r>
        <w:rPr>
          <w:rFonts w:hint="eastAsia"/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목록에 존재할 때 true를 반환</w:t>
      </w:r>
    </w:p>
    <w:p w14:paraId="358CBCAF" w14:textId="73ED0108" w:rsidR="00077DEC" w:rsidRDefault="00077DEC" w:rsidP="00077DEC">
      <w:pPr>
        <w:spacing w:line="276" w:lineRule="auto"/>
        <w:rPr>
          <w:sz w:val="22"/>
        </w:rPr>
      </w:pPr>
      <w:proofErr w:type="gramStart"/>
      <w:r>
        <w:rPr>
          <w:sz w:val="22"/>
        </w:rPr>
        <w:t>F</w:t>
      </w:r>
      <w:r>
        <w:rPr>
          <w:rFonts w:hint="eastAsia"/>
          <w:sz w:val="22"/>
        </w:rPr>
        <w:t>alse</w:t>
      </w:r>
      <w:r>
        <w:rPr>
          <w:sz w:val="22"/>
        </w:rPr>
        <w:t xml:space="preserve"> </w:t>
      </w:r>
      <w:r>
        <w:rPr>
          <w:rFonts w:hint="eastAsia"/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목록에 존재하지 않을 때 false를 반환</w:t>
      </w:r>
    </w:p>
    <w:p w14:paraId="594E6392" w14:textId="77777777" w:rsidR="00077DEC" w:rsidRDefault="00077DEC" w:rsidP="00077DEC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 w:rsidRPr="00F75C55">
        <w:rPr>
          <w:rFonts w:hint="eastAsia"/>
          <w:sz w:val="22"/>
        </w:rPr>
        <w:t>설명</w:t>
      </w:r>
    </w:p>
    <w:p w14:paraId="48B8F656" w14:textId="6635275C" w:rsidR="00077DEC" w:rsidRDefault="00077DEC" w:rsidP="00077DEC">
      <w:pPr>
        <w:spacing w:line="276" w:lineRule="auto"/>
        <w:rPr>
          <w:sz w:val="22"/>
        </w:rPr>
      </w:pPr>
      <w:r>
        <w:rPr>
          <w:sz w:val="22"/>
        </w:rPr>
        <w:t xml:space="preserve"> </w:t>
      </w:r>
      <w:r>
        <w:rPr>
          <w:rFonts w:hint="eastAsia"/>
          <w:sz w:val="22"/>
        </w:rPr>
        <w:t>기능 3-</w:t>
      </w:r>
      <w:proofErr w:type="gramStart"/>
      <w:r>
        <w:rPr>
          <w:rFonts w:hint="eastAsia"/>
          <w:sz w:val="22"/>
        </w:rPr>
        <w:t>1</w:t>
      </w:r>
      <w:r>
        <w:rPr>
          <w:sz w:val="22"/>
        </w:rPr>
        <w:t xml:space="preserve"> </w:t>
      </w:r>
      <w:r>
        <w:rPr>
          <w:rFonts w:hint="eastAsia"/>
          <w:sz w:val="22"/>
        </w:rPr>
        <w:t>에서</w:t>
      </w:r>
      <w:proofErr w:type="gramEnd"/>
      <w:r>
        <w:rPr>
          <w:rFonts w:hint="eastAsia"/>
          <w:sz w:val="22"/>
        </w:rPr>
        <w:t xml:space="preserve"> 사용자에게 </w:t>
      </w:r>
      <w:proofErr w:type="spellStart"/>
      <w:r>
        <w:rPr>
          <w:rFonts w:hint="eastAsia"/>
          <w:sz w:val="22"/>
        </w:rPr>
        <w:t>입력받은</w:t>
      </w:r>
      <w:proofErr w:type="spellEnd"/>
      <w:r>
        <w:rPr>
          <w:rFonts w:hint="eastAsia"/>
          <w:sz w:val="22"/>
        </w:rPr>
        <w:t xml:space="preserve"> 사용자 이름이 이미 목록에 존재하는지 확인하는 함수.</w:t>
      </w:r>
      <w:r>
        <w:rPr>
          <w:sz w:val="22"/>
        </w:rPr>
        <w:t xml:space="preserve"> U</w:t>
      </w:r>
      <w:r>
        <w:rPr>
          <w:rFonts w:hint="eastAsia"/>
          <w:sz w:val="22"/>
        </w:rPr>
        <w:t>ser_list.csv</w:t>
      </w:r>
      <w:r>
        <w:rPr>
          <w:sz w:val="22"/>
        </w:rPr>
        <w:t xml:space="preserve"> </w:t>
      </w:r>
      <w:r>
        <w:rPr>
          <w:rFonts w:hint="eastAsia"/>
          <w:sz w:val="22"/>
        </w:rPr>
        <w:t>파일에서 각 줄을 읽고,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입력받은</w:t>
      </w:r>
      <w:proofErr w:type="spellEnd"/>
      <w:r>
        <w:rPr>
          <w:rFonts w:hint="eastAsia"/>
          <w:sz w:val="22"/>
        </w:rPr>
        <w:t xml:space="preserve"> 사용자 이름</w:t>
      </w:r>
      <w:proofErr w:type="spellStart"/>
      <w:r>
        <w:rPr>
          <w:rFonts w:hint="eastAsia"/>
          <w:sz w:val="22"/>
        </w:rPr>
        <w:t>user_who</w:t>
      </w:r>
      <w:proofErr w:type="spellEnd"/>
      <w:r>
        <w:rPr>
          <w:rFonts w:hint="eastAsia"/>
          <w:sz w:val="22"/>
        </w:rPr>
        <w:t>와 동일한 값이 존재한다면 true를,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그렇지 않다면 false를 반환한다.</w:t>
      </w:r>
    </w:p>
    <w:p w14:paraId="7BEAB54D" w14:textId="77777777" w:rsidR="00077DEC" w:rsidRDefault="00077DEC" w:rsidP="00077DEC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적용된 배운 내용</w:t>
      </w:r>
    </w:p>
    <w:p w14:paraId="03819835" w14:textId="26F0785F" w:rsidR="00077DEC" w:rsidRDefault="00077DEC" w:rsidP="00077DEC">
      <w:pPr>
        <w:spacing w:line="276" w:lineRule="auto"/>
        <w:rPr>
          <w:sz w:val="22"/>
        </w:rPr>
      </w:pPr>
      <w:r>
        <w:rPr>
          <w:rFonts w:hint="eastAsia"/>
          <w:sz w:val="22"/>
        </w:rPr>
        <w:t>파일 입출력,</w:t>
      </w:r>
      <w:r>
        <w:rPr>
          <w:sz w:val="22"/>
        </w:rPr>
        <w:t xml:space="preserve"> </w:t>
      </w:r>
      <w:r>
        <w:rPr>
          <w:rFonts w:hint="eastAsia"/>
          <w:sz w:val="22"/>
        </w:rPr>
        <w:t>if문,</w:t>
      </w:r>
      <w:r>
        <w:rPr>
          <w:sz w:val="22"/>
        </w:rPr>
        <w:t xml:space="preserve"> </w:t>
      </w:r>
      <w:r>
        <w:rPr>
          <w:rFonts w:hint="eastAsia"/>
          <w:sz w:val="22"/>
        </w:rPr>
        <w:t>while문,</w:t>
      </w:r>
      <w:r>
        <w:rPr>
          <w:sz w:val="22"/>
        </w:rPr>
        <w:t xml:space="preserve"> </w:t>
      </w:r>
      <w:r>
        <w:rPr>
          <w:rFonts w:hint="eastAsia"/>
          <w:sz w:val="22"/>
        </w:rPr>
        <w:t>bool</w:t>
      </w:r>
      <w:r>
        <w:rPr>
          <w:sz w:val="22"/>
        </w:rPr>
        <w:t xml:space="preserve"> </w:t>
      </w:r>
      <w:r>
        <w:rPr>
          <w:rFonts w:hint="eastAsia"/>
          <w:sz w:val="22"/>
        </w:rPr>
        <w:t>type함수</w:t>
      </w:r>
    </w:p>
    <w:p w14:paraId="29EC7BD3" w14:textId="77777777" w:rsidR="009F659C" w:rsidRDefault="009F659C" w:rsidP="00077DEC">
      <w:pPr>
        <w:spacing w:line="276" w:lineRule="auto"/>
        <w:rPr>
          <w:sz w:val="22"/>
        </w:rPr>
      </w:pPr>
    </w:p>
    <w:p w14:paraId="39FF1BE4" w14:textId="7905D033" w:rsidR="00077DEC" w:rsidRDefault="00077DEC" w:rsidP="00077DEC">
      <w:pPr>
        <w:spacing w:line="276" w:lineRule="auto"/>
        <w:rPr>
          <w:sz w:val="22"/>
        </w:rPr>
      </w:pPr>
      <w:r w:rsidRPr="00F75C55">
        <w:rPr>
          <w:sz w:val="22"/>
        </w:rPr>
        <w:t xml:space="preserve">- </w:t>
      </w:r>
      <w:r w:rsidRPr="00F75C55">
        <w:rPr>
          <w:rFonts w:hint="eastAsia"/>
          <w:sz w:val="22"/>
        </w:rPr>
        <w:t>코드 스크린샷</w:t>
      </w:r>
    </w:p>
    <w:p w14:paraId="763A378A" w14:textId="09DC98E1" w:rsidR="00077DEC" w:rsidRDefault="00077DEC" w:rsidP="00077DEC">
      <w:pPr>
        <w:spacing w:line="276" w:lineRule="auto"/>
        <w:rPr>
          <w:sz w:val="22"/>
        </w:rPr>
      </w:pPr>
      <w:r w:rsidRPr="00077DEC">
        <w:rPr>
          <w:noProof/>
          <w:sz w:val="22"/>
        </w:rPr>
        <w:drawing>
          <wp:inline distT="0" distB="0" distL="0" distR="0" wp14:anchorId="6EE1932D" wp14:editId="5ED82254">
            <wp:extent cx="4763165" cy="2753109"/>
            <wp:effectExtent l="0" t="0" r="0" b="9525"/>
            <wp:docPr id="1747401129" name="그림 1" descr="텍스트, 스크린샷, 디스플레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401129" name="그림 1" descr="텍스트, 스크린샷, 디스플레이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D6962" w14:textId="72468DE7" w:rsidR="00077DEC" w:rsidRDefault="00077DEC">
      <w:pPr>
        <w:widowControl/>
        <w:wordWrap/>
        <w:autoSpaceDE/>
        <w:autoSpaceDN/>
        <w:rPr>
          <w:b/>
          <w:sz w:val="32"/>
        </w:rPr>
      </w:pPr>
      <w:r>
        <w:rPr>
          <w:b/>
          <w:sz w:val="32"/>
        </w:rPr>
        <w:br w:type="page"/>
      </w:r>
    </w:p>
    <w:p w14:paraId="3FB0F51C" w14:textId="6B346D28" w:rsidR="00077DEC" w:rsidRDefault="00077DEC" w:rsidP="00077DEC">
      <w:pPr>
        <w:spacing w:line="276" w:lineRule="auto"/>
        <w:rPr>
          <w:b/>
          <w:sz w:val="24"/>
          <w:szCs w:val="24"/>
        </w:rPr>
      </w:pPr>
      <w:r w:rsidRPr="00957BFF">
        <w:rPr>
          <w:rFonts w:hint="eastAsia"/>
          <w:b/>
          <w:sz w:val="24"/>
          <w:szCs w:val="24"/>
        </w:rPr>
        <w:lastRenderedPageBreak/>
        <w:t>(</w:t>
      </w:r>
      <w:r>
        <w:rPr>
          <w:rFonts w:hint="eastAsia"/>
          <w:b/>
          <w:sz w:val="24"/>
          <w:szCs w:val="24"/>
        </w:rPr>
        <w:t>7</w:t>
      </w:r>
      <w:r w:rsidRPr="00957BFF">
        <w:rPr>
          <w:b/>
          <w:sz w:val="24"/>
          <w:szCs w:val="24"/>
        </w:rPr>
        <w:t>)</w:t>
      </w:r>
      <w:r w:rsidRPr="00957BFF">
        <w:rPr>
          <w:rFonts w:hint="eastAsia"/>
          <w:b/>
          <w:sz w:val="24"/>
          <w:szCs w:val="24"/>
        </w:rPr>
        <w:t xml:space="preserve"> 기능 </w:t>
      </w:r>
      <w:r>
        <w:rPr>
          <w:rFonts w:hint="eastAsia"/>
          <w:b/>
          <w:sz w:val="24"/>
          <w:szCs w:val="24"/>
        </w:rPr>
        <w:t>3-2</w:t>
      </w:r>
      <w:r w:rsidR="009F659C">
        <w:rPr>
          <w:rFonts w:hint="eastAsia"/>
          <w:b/>
          <w:sz w:val="24"/>
          <w:szCs w:val="24"/>
        </w:rPr>
        <w:t>-1</w:t>
      </w:r>
      <w:r>
        <w:rPr>
          <w:b/>
          <w:sz w:val="24"/>
          <w:szCs w:val="24"/>
        </w:rPr>
        <w:t xml:space="preserve"> </w:t>
      </w:r>
      <w:proofErr w:type="spellStart"/>
      <w:r>
        <w:rPr>
          <w:rFonts w:hint="eastAsia"/>
          <w:b/>
          <w:sz w:val="24"/>
          <w:szCs w:val="24"/>
        </w:rPr>
        <w:t>AddUser</w:t>
      </w:r>
      <w:proofErr w:type="spellEnd"/>
      <w:r>
        <w:rPr>
          <w:rFonts w:hint="eastAsia"/>
          <w:b/>
          <w:sz w:val="24"/>
          <w:szCs w:val="24"/>
        </w:rPr>
        <w:t>함수(유저 추가)</w:t>
      </w:r>
    </w:p>
    <w:p w14:paraId="02B81375" w14:textId="77777777" w:rsidR="00077DEC" w:rsidRDefault="00077DEC" w:rsidP="00077DEC">
      <w:pPr>
        <w:spacing w:line="276" w:lineRule="auto"/>
        <w:rPr>
          <w:bCs/>
          <w:sz w:val="22"/>
        </w:rPr>
      </w:pPr>
      <w:r w:rsidRPr="009465CF">
        <w:rPr>
          <w:rFonts w:hint="eastAsia"/>
          <w:bCs/>
          <w:sz w:val="22"/>
        </w:rPr>
        <w:t>-</w:t>
      </w:r>
      <w:r>
        <w:rPr>
          <w:bCs/>
          <w:sz w:val="22"/>
        </w:rPr>
        <w:t xml:space="preserve"> </w:t>
      </w:r>
      <w:r w:rsidRPr="009465CF">
        <w:rPr>
          <w:rFonts w:hint="eastAsia"/>
          <w:bCs/>
          <w:sz w:val="22"/>
        </w:rPr>
        <w:t>입력</w:t>
      </w:r>
    </w:p>
    <w:p w14:paraId="58416062" w14:textId="5ADDE71D" w:rsidR="009F659C" w:rsidRDefault="009F659C" w:rsidP="00077DEC">
      <w:pPr>
        <w:spacing w:line="276" w:lineRule="auto"/>
        <w:rPr>
          <w:bCs/>
          <w:sz w:val="22"/>
        </w:rPr>
      </w:pPr>
      <w:proofErr w:type="spellStart"/>
      <w:r>
        <w:rPr>
          <w:bCs/>
          <w:sz w:val="22"/>
        </w:rPr>
        <w:t>U</w:t>
      </w:r>
      <w:r>
        <w:rPr>
          <w:rFonts w:hint="eastAsia"/>
          <w:bCs/>
          <w:sz w:val="22"/>
        </w:rPr>
        <w:t>ser_who</w:t>
      </w:r>
      <w:proofErr w:type="spellEnd"/>
    </w:p>
    <w:p w14:paraId="29D68DD5" w14:textId="77777777" w:rsidR="00077DEC" w:rsidRDefault="00077DEC" w:rsidP="00077DEC">
      <w:pPr>
        <w:spacing w:line="276" w:lineRule="auto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출력</w:t>
      </w:r>
    </w:p>
    <w:p w14:paraId="6D10290F" w14:textId="67D00FEC" w:rsidR="009F659C" w:rsidRDefault="009F659C" w:rsidP="00077DEC">
      <w:pPr>
        <w:spacing w:line="276" w:lineRule="auto"/>
        <w:rPr>
          <w:sz w:val="22"/>
        </w:rPr>
      </w:pPr>
      <w:r>
        <w:rPr>
          <w:sz w:val="22"/>
        </w:rPr>
        <w:t>“</w:t>
      </w:r>
      <w:r>
        <w:rPr>
          <w:rFonts w:hint="eastAsia"/>
          <w:sz w:val="22"/>
        </w:rPr>
        <w:t>새 사용자의 이름을 입력하세요</w:t>
      </w:r>
      <w:r>
        <w:rPr>
          <w:sz w:val="22"/>
        </w:rPr>
        <w:t>”</w:t>
      </w:r>
    </w:p>
    <w:p w14:paraId="3723AB2C" w14:textId="77777777" w:rsidR="00077DEC" w:rsidRDefault="00077DEC" w:rsidP="00077DEC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 w:rsidRPr="00F75C55">
        <w:rPr>
          <w:rFonts w:hint="eastAsia"/>
          <w:sz w:val="22"/>
        </w:rPr>
        <w:t>설명</w:t>
      </w:r>
    </w:p>
    <w:p w14:paraId="78DF21C0" w14:textId="45D6E1F5" w:rsidR="009F659C" w:rsidRDefault="009F659C" w:rsidP="009F659C">
      <w:pPr>
        <w:spacing w:line="276" w:lineRule="auto"/>
        <w:ind w:firstLineChars="100" w:firstLine="220"/>
        <w:rPr>
          <w:sz w:val="22"/>
        </w:rPr>
      </w:pPr>
      <w:r>
        <w:rPr>
          <w:rFonts w:hint="eastAsia"/>
          <w:sz w:val="22"/>
        </w:rPr>
        <w:t>user_list.csv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파일을 열어 사용자 이름을 </w:t>
      </w:r>
      <w:proofErr w:type="spellStart"/>
      <w:r>
        <w:rPr>
          <w:rFonts w:hint="eastAsia"/>
          <w:sz w:val="22"/>
        </w:rPr>
        <w:t>입력받아</w:t>
      </w:r>
      <w:proofErr w:type="spellEnd"/>
      <w:r>
        <w:rPr>
          <w:rFonts w:hint="eastAsia"/>
          <w:sz w:val="22"/>
        </w:rPr>
        <w:t xml:space="preserve"> csv형식으로 저장하고,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사용자의 메뉴를 저장할 메뉴파일을 생성한다.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파일이 열리지 않는 경우 예외처리가 동작하여 해당 오류를 출력한다.</w:t>
      </w:r>
    </w:p>
    <w:p w14:paraId="05B38953" w14:textId="77777777" w:rsidR="00077DEC" w:rsidRDefault="00077DEC" w:rsidP="00077DEC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적용된 배운 내용</w:t>
      </w:r>
    </w:p>
    <w:p w14:paraId="6E6CCA09" w14:textId="6CC1D344" w:rsidR="009F659C" w:rsidRDefault="009F659C" w:rsidP="00077DEC">
      <w:pPr>
        <w:spacing w:line="276" w:lineRule="auto"/>
        <w:rPr>
          <w:sz w:val="22"/>
        </w:rPr>
      </w:pPr>
      <w:r>
        <w:rPr>
          <w:rFonts w:hint="eastAsia"/>
          <w:sz w:val="22"/>
        </w:rPr>
        <w:t>파일 입출력,</w:t>
      </w:r>
      <w:r>
        <w:rPr>
          <w:sz w:val="22"/>
        </w:rPr>
        <w:t xml:space="preserve"> </w:t>
      </w:r>
      <w:r>
        <w:rPr>
          <w:rFonts w:hint="eastAsia"/>
          <w:sz w:val="22"/>
        </w:rPr>
        <w:t>if문,</w:t>
      </w:r>
      <w:r>
        <w:rPr>
          <w:sz w:val="22"/>
        </w:rPr>
        <w:t xml:space="preserve"> </w:t>
      </w:r>
      <w:r>
        <w:rPr>
          <w:rFonts w:hint="eastAsia"/>
          <w:sz w:val="22"/>
        </w:rPr>
        <w:t>함수,</w:t>
      </w:r>
      <w:r>
        <w:rPr>
          <w:sz w:val="22"/>
        </w:rPr>
        <w:t xml:space="preserve"> </w:t>
      </w:r>
      <w:r>
        <w:rPr>
          <w:rFonts w:hint="eastAsia"/>
          <w:sz w:val="22"/>
        </w:rPr>
        <w:t>입출력,</w:t>
      </w:r>
      <w:r>
        <w:rPr>
          <w:sz w:val="22"/>
        </w:rPr>
        <w:t xml:space="preserve"> </w:t>
      </w:r>
      <w:r>
        <w:rPr>
          <w:rFonts w:hint="eastAsia"/>
          <w:sz w:val="22"/>
        </w:rPr>
        <w:t>예외처리</w:t>
      </w:r>
    </w:p>
    <w:p w14:paraId="4829A488" w14:textId="77777777" w:rsidR="009F659C" w:rsidRDefault="009F659C" w:rsidP="00077DEC">
      <w:pPr>
        <w:spacing w:line="276" w:lineRule="auto"/>
        <w:rPr>
          <w:sz w:val="22"/>
        </w:rPr>
      </w:pPr>
    </w:p>
    <w:p w14:paraId="6BD37750" w14:textId="77777777" w:rsidR="00077DEC" w:rsidRDefault="00077DEC" w:rsidP="00077DEC">
      <w:pPr>
        <w:spacing w:line="276" w:lineRule="auto"/>
        <w:rPr>
          <w:sz w:val="22"/>
        </w:rPr>
      </w:pPr>
      <w:r w:rsidRPr="00F75C55">
        <w:rPr>
          <w:sz w:val="22"/>
        </w:rPr>
        <w:t xml:space="preserve">- </w:t>
      </w:r>
      <w:r w:rsidRPr="00F75C55">
        <w:rPr>
          <w:rFonts w:hint="eastAsia"/>
          <w:sz w:val="22"/>
        </w:rPr>
        <w:t>코드 스크린샷</w:t>
      </w:r>
    </w:p>
    <w:p w14:paraId="17BEDC5E" w14:textId="3C753F0E" w:rsidR="00432DD7" w:rsidRDefault="009F659C">
      <w:pPr>
        <w:widowControl/>
        <w:wordWrap/>
        <w:autoSpaceDE/>
        <w:autoSpaceDN/>
        <w:rPr>
          <w:b/>
          <w:sz w:val="32"/>
        </w:rPr>
      </w:pPr>
      <w:r w:rsidRPr="009F659C">
        <w:rPr>
          <w:b/>
          <w:noProof/>
          <w:sz w:val="32"/>
        </w:rPr>
        <w:drawing>
          <wp:inline distT="0" distB="0" distL="0" distR="0" wp14:anchorId="7900BD7F" wp14:editId="3B630DE5">
            <wp:extent cx="5731510" cy="2872740"/>
            <wp:effectExtent l="0" t="0" r="2540" b="3810"/>
            <wp:docPr id="1089127077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127077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770C5" w14:textId="116E0DAF" w:rsidR="009F659C" w:rsidRDefault="009F659C">
      <w:pPr>
        <w:widowControl/>
        <w:wordWrap/>
        <w:autoSpaceDE/>
        <w:autoSpaceDN/>
        <w:rPr>
          <w:b/>
          <w:sz w:val="32"/>
        </w:rPr>
      </w:pPr>
      <w:r>
        <w:rPr>
          <w:b/>
          <w:sz w:val="32"/>
        </w:rPr>
        <w:br w:type="page"/>
      </w:r>
    </w:p>
    <w:p w14:paraId="2D7931A4" w14:textId="321E8A5F" w:rsidR="009F659C" w:rsidRDefault="009F659C" w:rsidP="009F659C">
      <w:pPr>
        <w:spacing w:line="276" w:lineRule="auto"/>
        <w:rPr>
          <w:b/>
          <w:sz w:val="24"/>
          <w:szCs w:val="24"/>
        </w:rPr>
      </w:pPr>
      <w:r w:rsidRPr="00957BFF">
        <w:rPr>
          <w:rFonts w:hint="eastAsia"/>
          <w:b/>
          <w:sz w:val="24"/>
          <w:szCs w:val="24"/>
        </w:rPr>
        <w:lastRenderedPageBreak/>
        <w:t>(</w:t>
      </w:r>
      <w:r>
        <w:rPr>
          <w:rFonts w:hint="eastAsia"/>
          <w:b/>
          <w:sz w:val="24"/>
          <w:szCs w:val="24"/>
        </w:rPr>
        <w:t>8</w:t>
      </w:r>
      <w:r w:rsidRPr="00957BFF">
        <w:rPr>
          <w:b/>
          <w:sz w:val="24"/>
          <w:szCs w:val="24"/>
        </w:rPr>
        <w:t>)</w:t>
      </w:r>
      <w:r w:rsidRPr="00957BFF">
        <w:rPr>
          <w:rFonts w:hint="eastAsia"/>
          <w:b/>
          <w:sz w:val="24"/>
          <w:szCs w:val="24"/>
        </w:rPr>
        <w:t xml:space="preserve"> 기능 </w:t>
      </w:r>
      <w:r>
        <w:rPr>
          <w:rFonts w:hint="eastAsia"/>
          <w:b/>
          <w:sz w:val="24"/>
          <w:szCs w:val="24"/>
        </w:rPr>
        <w:t>3-2-2</w:t>
      </w:r>
      <w:r>
        <w:rPr>
          <w:b/>
          <w:sz w:val="24"/>
          <w:szCs w:val="24"/>
        </w:rPr>
        <w:t xml:space="preserve"> </w:t>
      </w:r>
      <w:proofErr w:type="spellStart"/>
      <w:r>
        <w:rPr>
          <w:rFonts w:hint="eastAsia"/>
          <w:b/>
          <w:sz w:val="24"/>
          <w:szCs w:val="24"/>
        </w:rPr>
        <w:t>LoadMenu</w:t>
      </w:r>
      <w:proofErr w:type="spellEnd"/>
      <w:r>
        <w:rPr>
          <w:rFonts w:hint="eastAsia"/>
          <w:b/>
          <w:sz w:val="24"/>
          <w:szCs w:val="24"/>
        </w:rPr>
        <w:t>함수(메뉴 불러오기)</w:t>
      </w:r>
    </w:p>
    <w:p w14:paraId="1D722537" w14:textId="77777777" w:rsidR="009F659C" w:rsidRDefault="009F659C" w:rsidP="009F659C">
      <w:pPr>
        <w:spacing w:line="276" w:lineRule="auto"/>
        <w:rPr>
          <w:bCs/>
          <w:sz w:val="22"/>
        </w:rPr>
      </w:pPr>
      <w:r w:rsidRPr="009465CF">
        <w:rPr>
          <w:rFonts w:hint="eastAsia"/>
          <w:bCs/>
          <w:sz w:val="22"/>
        </w:rPr>
        <w:t>-</w:t>
      </w:r>
      <w:r>
        <w:rPr>
          <w:bCs/>
          <w:sz w:val="22"/>
        </w:rPr>
        <w:t xml:space="preserve"> </w:t>
      </w:r>
      <w:r w:rsidRPr="009465CF">
        <w:rPr>
          <w:rFonts w:hint="eastAsia"/>
          <w:bCs/>
          <w:sz w:val="22"/>
        </w:rPr>
        <w:t>입력</w:t>
      </w:r>
    </w:p>
    <w:p w14:paraId="0E5A6085" w14:textId="14E97692" w:rsidR="009F659C" w:rsidRDefault="009F659C" w:rsidP="009F659C">
      <w:pPr>
        <w:spacing w:line="276" w:lineRule="auto"/>
        <w:rPr>
          <w:bCs/>
          <w:sz w:val="22"/>
        </w:rPr>
      </w:pPr>
      <w:r>
        <w:rPr>
          <w:rFonts w:hint="eastAsia"/>
          <w:bCs/>
          <w:sz w:val="22"/>
        </w:rPr>
        <w:t>user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이름</w:t>
      </w:r>
    </w:p>
    <w:p w14:paraId="6D66DD58" w14:textId="5EE3E5C2" w:rsidR="009F659C" w:rsidRDefault="009F659C" w:rsidP="009F659C">
      <w:pPr>
        <w:spacing w:line="276" w:lineRule="auto"/>
        <w:rPr>
          <w:bCs/>
          <w:sz w:val="22"/>
        </w:rPr>
      </w:pPr>
      <w:r>
        <w:rPr>
          <w:rFonts w:hint="eastAsia"/>
          <w:bCs/>
          <w:sz w:val="22"/>
        </w:rPr>
        <w:t>user_menu.csv</w:t>
      </w:r>
    </w:p>
    <w:p w14:paraId="0EA35AD5" w14:textId="77777777" w:rsidR="009F659C" w:rsidRDefault="009F659C" w:rsidP="009F659C">
      <w:pPr>
        <w:spacing w:line="276" w:lineRule="auto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출력</w:t>
      </w:r>
    </w:p>
    <w:p w14:paraId="1635723A" w14:textId="1BB2C5B5" w:rsidR="009F659C" w:rsidRDefault="009F659C" w:rsidP="009F659C">
      <w:pPr>
        <w:spacing w:line="276" w:lineRule="auto"/>
        <w:rPr>
          <w:sz w:val="22"/>
        </w:rPr>
      </w:pPr>
      <w:proofErr w:type="spellStart"/>
      <w:r>
        <w:rPr>
          <w:sz w:val="22"/>
        </w:rPr>
        <w:t>M</w:t>
      </w:r>
      <w:r>
        <w:rPr>
          <w:rFonts w:hint="eastAsia"/>
          <w:sz w:val="22"/>
        </w:rPr>
        <w:t>enuitems</w:t>
      </w:r>
      <w:proofErr w:type="spellEnd"/>
      <w:r>
        <w:rPr>
          <w:rFonts w:hint="eastAsia"/>
          <w:sz w:val="22"/>
        </w:rPr>
        <w:t>벡터에 각 구조체 메뉴 이름과 평점 추가</w:t>
      </w:r>
    </w:p>
    <w:p w14:paraId="5728F7A0" w14:textId="77777777" w:rsidR="009F659C" w:rsidRDefault="009F659C" w:rsidP="009F659C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 w:rsidRPr="00F75C55">
        <w:rPr>
          <w:rFonts w:hint="eastAsia"/>
          <w:sz w:val="22"/>
        </w:rPr>
        <w:t>설명</w:t>
      </w:r>
    </w:p>
    <w:p w14:paraId="6A8208C5" w14:textId="67D8F557" w:rsidR="009F659C" w:rsidRDefault="009F659C" w:rsidP="009F659C">
      <w:pPr>
        <w:spacing w:line="276" w:lineRule="auto"/>
        <w:ind w:leftChars="100" w:left="420" w:hangingChars="100" w:hanging="220"/>
        <w:rPr>
          <w:sz w:val="22"/>
        </w:rPr>
      </w:pPr>
      <w:r>
        <w:rPr>
          <w:rFonts w:hint="eastAsia"/>
          <w:sz w:val="22"/>
        </w:rPr>
        <w:t>사용자의 메뉴를 사용자의 해당 CSV파일에서 읽어와 각각의</w:t>
      </w:r>
      <w:r>
        <w:rPr>
          <w:sz w:val="22"/>
        </w:rPr>
        <w:t xml:space="preserve"> </w:t>
      </w:r>
      <w:r>
        <w:rPr>
          <w:rFonts w:hint="eastAsia"/>
          <w:sz w:val="22"/>
        </w:rPr>
        <w:t>내용을 구조체에 저장하고 벡터에 추가하는 함수.</w:t>
      </w:r>
      <w:r>
        <w:rPr>
          <w:sz w:val="22"/>
        </w:rPr>
        <w:t xml:space="preserve"> </w:t>
      </w:r>
    </w:p>
    <w:p w14:paraId="691840FB" w14:textId="77777777" w:rsidR="009F659C" w:rsidRDefault="009F659C" w:rsidP="009F659C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적용된 배운 내용</w:t>
      </w:r>
    </w:p>
    <w:p w14:paraId="29ACC0EF" w14:textId="255FF617" w:rsidR="009F659C" w:rsidRDefault="009F659C" w:rsidP="009F659C">
      <w:pPr>
        <w:spacing w:line="276" w:lineRule="auto"/>
        <w:rPr>
          <w:sz w:val="22"/>
        </w:rPr>
      </w:pPr>
      <w:r>
        <w:rPr>
          <w:rFonts w:hint="eastAsia"/>
          <w:sz w:val="22"/>
        </w:rPr>
        <w:t>파일 입출력,</w:t>
      </w:r>
      <w:r>
        <w:rPr>
          <w:sz w:val="22"/>
        </w:rPr>
        <w:t xml:space="preserve"> </w:t>
      </w:r>
      <w:r>
        <w:rPr>
          <w:rFonts w:hint="eastAsia"/>
          <w:sz w:val="22"/>
        </w:rPr>
        <w:t>벡터,</w:t>
      </w:r>
      <w:r>
        <w:rPr>
          <w:sz w:val="22"/>
        </w:rPr>
        <w:t xml:space="preserve"> </w:t>
      </w:r>
      <w:r>
        <w:rPr>
          <w:rFonts w:hint="eastAsia"/>
          <w:sz w:val="22"/>
        </w:rPr>
        <w:t>구조체,</w:t>
      </w:r>
      <w:r>
        <w:rPr>
          <w:sz w:val="22"/>
        </w:rPr>
        <w:t xml:space="preserve"> </w:t>
      </w:r>
      <w:r>
        <w:rPr>
          <w:rFonts w:hint="eastAsia"/>
          <w:sz w:val="22"/>
        </w:rPr>
        <w:t>while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반복문</w:t>
      </w:r>
      <w:proofErr w:type="spellEnd"/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if문,</w:t>
      </w:r>
      <w:r>
        <w:rPr>
          <w:sz w:val="22"/>
        </w:rPr>
        <w:t xml:space="preserve"> </w:t>
      </w:r>
    </w:p>
    <w:p w14:paraId="4DF402C1" w14:textId="77777777" w:rsidR="009F659C" w:rsidRDefault="009F659C" w:rsidP="009F659C">
      <w:pPr>
        <w:spacing w:line="276" w:lineRule="auto"/>
        <w:rPr>
          <w:sz w:val="22"/>
        </w:rPr>
      </w:pPr>
    </w:p>
    <w:p w14:paraId="63725861" w14:textId="77777777" w:rsidR="009F659C" w:rsidRDefault="009F659C" w:rsidP="009F659C">
      <w:pPr>
        <w:spacing w:line="276" w:lineRule="auto"/>
        <w:rPr>
          <w:sz w:val="22"/>
        </w:rPr>
      </w:pPr>
      <w:r w:rsidRPr="00F75C55">
        <w:rPr>
          <w:sz w:val="22"/>
        </w:rPr>
        <w:t xml:space="preserve">- </w:t>
      </w:r>
      <w:r w:rsidRPr="00F75C55">
        <w:rPr>
          <w:rFonts w:hint="eastAsia"/>
          <w:sz w:val="22"/>
        </w:rPr>
        <w:t>코드 스크린샷</w:t>
      </w:r>
    </w:p>
    <w:p w14:paraId="460FBD6D" w14:textId="230F0359" w:rsidR="009F659C" w:rsidRPr="00077DEC" w:rsidRDefault="009F659C">
      <w:pPr>
        <w:widowControl/>
        <w:wordWrap/>
        <w:autoSpaceDE/>
        <w:autoSpaceDN/>
        <w:rPr>
          <w:b/>
          <w:sz w:val="32"/>
        </w:rPr>
      </w:pPr>
      <w:r w:rsidRPr="009F659C">
        <w:rPr>
          <w:b/>
          <w:noProof/>
          <w:sz w:val="32"/>
        </w:rPr>
        <w:drawing>
          <wp:inline distT="0" distB="0" distL="0" distR="0" wp14:anchorId="12003A10" wp14:editId="02BDE40D">
            <wp:extent cx="5731510" cy="3022600"/>
            <wp:effectExtent l="0" t="0" r="2540" b="6350"/>
            <wp:docPr id="1024144293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144293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20008" w14:textId="77777777" w:rsidR="00077DEC" w:rsidRDefault="00077DEC">
      <w:pPr>
        <w:widowControl/>
        <w:wordWrap/>
        <w:autoSpaceDE/>
        <w:autoSpaceDN/>
        <w:rPr>
          <w:b/>
          <w:sz w:val="32"/>
        </w:rPr>
      </w:pPr>
      <w:r>
        <w:rPr>
          <w:b/>
          <w:sz w:val="32"/>
        </w:rPr>
        <w:br w:type="page"/>
      </w:r>
    </w:p>
    <w:p w14:paraId="6F8F391B" w14:textId="59B0A90B" w:rsidR="00AD643E" w:rsidRDefault="0031133C" w:rsidP="00AD643E">
      <w:pPr>
        <w:spacing w:line="276" w:lineRule="auto"/>
        <w:rPr>
          <w:b/>
          <w:sz w:val="32"/>
        </w:rPr>
      </w:pPr>
      <w:r>
        <w:rPr>
          <w:b/>
          <w:sz w:val="32"/>
        </w:rPr>
        <w:lastRenderedPageBreak/>
        <w:t>4.</w:t>
      </w:r>
      <w:r w:rsidR="00AD643E">
        <w:rPr>
          <w:b/>
          <w:sz w:val="32"/>
        </w:rPr>
        <w:t xml:space="preserve"> </w:t>
      </w:r>
      <w:r w:rsidR="00AD643E">
        <w:rPr>
          <w:rFonts w:hint="eastAsia"/>
          <w:b/>
          <w:sz w:val="32"/>
        </w:rPr>
        <w:t>테스트 결과</w:t>
      </w:r>
    </w:p>
    <w:p w14:paraId="0541FCCA" w14:textId="77777777" w:rsidR="00E8113E" w:rsidRDefault="00E8113E" w:rsidP="00E8113E">
      <w:pPr>
        <w:spacing w:line="276" w:lineRule="auto"/>
        <w:rPr>
          <w:b/>
          <w:sz w:val="24"/>
          <w:szCs w:val="24"/>
        </w:rPr>
      </w:pPr>
      <w:r w:rsidRPr="00F75C55">
        <w:rPr>
          <w:rFonts w:hint="eastAsia"/>
          <w:b/>
          <w:sz w:val="24"/>
          <w:szCs w:val="24"/>
        </w:rPr>
        <w:t>(</w:t>
      </w:r>
      <w:r w:rsidRPr="00F75C55">
        <w:rPr>
          <w:b/>
          <w:sz w:val="24"/>
          <w:szCs w:val="24"/>
        </w:rPr>
        <w:t xml:space="preserve">1) </w:t>
      </w:r>
      <w:r>
        <w:rPr>
          <w:rFonts w:hint="eastAsia"/>
          <w:b/>
          <w:sz w:val="24"/>
          <w:szCs w:val="24"/>
        </w:rPr>
        <w:t xml:space="preserve">기능 </w:t>
      </w:r>
      <w:r>
        <w:rPr>
          <w:b/>
          <w:sz w:val="24"/>
          <w:szCs w:val="24"/>
        </w:rPr>
        <w:t xml:space="preserve">1-1 </w:t>
      </w:r>
      <w:r>
        <w:rPr>
          <w:rFonts w:hint="eastAsia"/>
          <w:b/>
          <w:sz w:val="24"/>
          <w:szCs w:val="24"/>
        </w:rPr>
        <w:t>뼈대 구조 메뉴 출력</w:t>
      </w:r>
    </w:p>
    <w:p w14:paraId="4F8B8CF3" w14:textId="77777777" w:rsidR="00E8113E" w:rsidRDefault="00E8113E" w:rsidP="00E8113E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>
        <w:rPr>
          <w:rFonts w:hint="eastAsia"/>
          <w:sz w:val="22"/>
        </w:rPr>
        <w:t>설명</w:t>
      </w:r>
    </w:p>
    <w:p w14:paraId="37AB2FA1" w14:textId="77777777" w:rsidR="00E8113E" w:rsidRDefault="00E8113E" w:rsidP="00E8113E">
      <w:pPr>
        <w:spacing w:line="276" w:lineRule="auto"/>
        <w:ind w:firstLineChars="100" w:firstLine="220"/>
        <w:rPr>
          <w:rFonts w:eastAsiaTheme="minorHAnsi" w:cs="돋움체"/>
          <w:kern w:val="0"/>
          <w:sz w:val="22"/>
        </w:rPr>
      </w:pPr>
      <w:r>
        <w:rPr>
          <w:rFonts w:hint="eastAsia"/>
          <w:sz w:val="22"/>
        </w:rPr>
        <w:t>유저가 처음 접하게 되는 인터페이스인 메뉴가 출력된다.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다른 내용이 입력되면</w:t>
      </w:r>
      <w:r>
        <w:rPr>
          <w:sz w:val="22"/>
        </w:rPr>
        <w:t xml:space="preserve"> “</w:t>
      </w:r>
      <w:r w:rsidRPr="00A8052F">
        <w:rPr>
          <w:rFonts w:eastAsiaTheme="minorHAnsi" w:cs="돋움체" w:hint="eastAsia"/>
          <w:kern w:val="0"/>
          <w:sz w:val="22"/>
        </w:rPr>
        <w:t>유효하지</w:t>
      </w:r>
      <w:r w:rsidRPr="00A8052F">
        <w:rPr>
          <w:rFonts w:eastAsiaTheme="minorHAnsi" w:cs="돋움체"/>
          <w:kern w:val="0"/>
          <w:sz w:val="22"/>
        </w:rPr>
        <w:t xml:space="preserve"> </w:t>
      </w:r>
      <w:r w:rsidRPr="00A8052F">
        <w:rPr>
          <w:rFonts w:eastAsiaTheme="minorHAnsi" w:cs="돋움체" w:hint="eastAsia"/>
          <w:kern w:val="0"/>
          <w:sz w:val="22"/>
        </w:rPr>
        <w:t>않은</w:t>
      </w:r>
      <w:r w:rsidRPr="00A8052F">
        <w:rPr>
          <w:rFonts w:eastAsiaTheme="minorHAnsi" w:cs="돋움체"/>
          <w:kern w:val="0"/>
          <w:sz w:val="22"/>
        </w:rPr>
        <w:t xml:space="preserve"> </w:t>
      </w:r>
      <w:r w:rsidRPr="00A8052F">
        <w:rPr>
          <w:rFonts w:eastAsiaTheme="minorHAnsi" w:cs="돋움체" w:hint="eastAsia"/>
          <w:kern w:val="0"/>
          <w:sz w:val="22"/>
        </w:rPr>
        <w:t>선택입니다</w:t>
      </w:r>
      <w:r w:rsidRPr="00A8052F">
        <w:rPr>
          <w:rFonts w:eastAsiaTheme="minorHAnsi" w:cs="돋움체"/>
          <w:kern w:val="0"/>
          <w:sz w:val="22"/>
        </w:rPr>
        <w:t xml:space="preserve">. </w:t>
      </w:r>
      <w:r w:rsidRPr="00A8052F">
        <w:rPr>
          <w:rFonts w:eastAsiaTheme="minorHAnsi" w:cs="돋움체" w:hint="eastAsia"/>
          <w:kern w:val="0"/>
          <w:sz w:val="22"/>
        </w:rPr>
        <w:t>다시</w:t>
      </w:r>
      <w:r w:rsidRPr="00A8052F">
        <w:rPr>
          <w:rFonts w:eastAsiaTheme="minorHAnsi" w:cs="돋움체"/>
          <w:kern w:val="0"/>
          <w:sz w:val="22"/>
        </w:rPr>
        <w:t xml:space="preserve"> </w:t>
      </w:r>
      <w:r w:rsidRPr="00A8052F">
        <w:rPr>
          <w:rFonts w:eastAsiaTheme="minorHAnsi" w:cs="돋움체" w:hint="eastAsia"/>
          <w:kern w:val="0"/>
          <w:sz w:val="22"/>
        </w:rPr>
        <w:t>선택하세요</w:t>
      </w:r>
      <w:r w:rsidRPr="00A8052F">
        <w:rPr>
          <w:rFonts w:eastAsiaTheme="minorHAnsi" w:cs="돋움체"/>
          <w:kern w:val="0"/>
          <w:sz w:val="22"/>
        </w:rPr>
        <w:t xml:space="preserve">.” </w:t>
      </w:r>
      <w:r w:rsidRPr="00A8052F">
        <w:rPr>
          <w:rFonts w:eastAsiaTheme="minorHAnsi" w:cs="돋움체" w:hint="eastAsia"/>
          <w:kern w:val="0"/>
          <w:sz w:val="22"/>
        </w:rPr>
        <w:t>라고 출력된다.</w:t>
      </w:r>
    </w:p>
    <w:p w14:paraId="0021C895" w14:textId="77777777" w:rsidR="008F746E" w:rsidRDefault="008F746E" w:rsidP="00E8113E">
      <w:pPr>
        <w:spacing w:line="276" w:lineRule="auto"/>
        <w:ind w:firstLineChars="100" w:firstLine="220"/>
        <w:rPr>
          <w:sz w:val="22"/>
        </w:rPr>
      </w:pPr>
    </w:p>
    <w:p w14:paraId="3D4EF5CD" w14:textId="77777777" w:rsidR="00E8113E" w:rsidRDefault="00E8113E" w:rsidP="00E8113E">
      <w:pPr>
        <w:spacing w:line="276" w:lineRule="auto"/>
        <w:rPr>
          <w:b/>
          <w:sz w:val="3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테스트 결과 스크린샷</w:t>
      </w:r>
    </w:p>
    <w:p w14:paraId="47169B5A" w14:textId="362FEF19" w:rsidR="00432DD7" w:rsidRDefault="00432DD7" w:rsidP="00AD643E">
      <w:pPr>
        <w:spacing w:line="276" w:lineRule="auto"/>
        <w:rPr>
          <w:sz w:val="32"/>
        </w:rPr>
      </w:pPr>
      <w:r w:rsidRPr="00AC5546">
        <w:rPr>
          <w:noProof/>
          <w:sz w:val="32"/>
        </w:rPr>
        <w:drawing>
          <wp:inline distT="0" distB="0" distL="0" distR="0" wp14:anchorId="2B019AD2" wp14:editId="779D428D">
            <wp:extent cx="4562476" cy="2433711"/>
            <wp:effectExtent l="0" t="0" r="0" b="5080"/>
            <wp:docPr id="760274199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274199" name="그림 1" descr="텍스트, 스크린샷, 폰트, 디자인이(가) 표시된 사진&#10;&#10;자동 생성된 설명"/>
                    <pic:cNvPicPr/>
                  </pic:nvPicPr>
                  <pic:blipFill rotWithShape="1">
                    <a:blip r:embed="rId15"/>
                    <a:srcRect b="6749"/>
                    <a:stretch/>
                  </pic:blipFill>
                  <pic:spPr bwMode="auto">
                    <a:xfrm>
                      <a:off x="0" y="0"/>
                      <a:ext cx="4563112" cy="243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F46AF2" w14:textId="77777777" w:rsidR="00432DD7" w:rsidRDefault="00432DD7">
      <w:pPr>
        <w:widowControl/>
        <w:wordWrap/>
        <w:autoSpaceDE/>
        <w:autoSpaceDN/>
        <w:rPr>
          <w:sz w:val="32"/>
        </w:rPr>
      </w:pPr>
      <w:r>
        <w:rPr>
          <w:sz w:val="32"/>
        </w:rPr>
        <w:br w:type="page"/>
      </w:r>
    </w:p>
    <w:p w14:paraId="2E05C187" w14:textId="77777777" w:rsidR="00E8113E" w:rsidRDefault="00E8113E" w:rsidP="00E8113E">
      <w:pPr>
        <w:spacing w:line="276" w:lineRule="auto"/>
        <w:rPr>
          <w:b/>
          <w:sz w:val="24"/>
          <w:szCs w:val="24"/>
        </w:rPr>
      </w:pPr>
      <w:r w:rsidRPr="00F75C55">
        <w:rPr>
          <w:rFonts w:hint="eastAsia"/>
          <w:b/>
          <w:sz w:val="24"/>
          <w:szCs w:val="24"/>
        </w:rPr>
        <w:lastRenderedPageBreak/>
        <w:t>(</w:t>
      </w:r>
      <w:r>
        <w:rPr>
          <w:b/>
          <w:sz w:val="24"/>
          <w:szCs w:val="24"/>
        </w:rPr>
        <w:t>2</w:t>
      </w:r>
      <w:r w:rsidRPr="00F75C55">
        <w:rPr>
          <w:b/>
          <w:sz w:val="24"/>
          <w:szCs w:val="24"/>
        </w:rPr>
        <w:t xml:space="preserve">) </w:t>
      </w:r>
      <w:r>
        <w:rPr>
          <w:rFonts w:hint="eastAsia"/>
          <w:b/>
          <w:sz w:val="24"/>
          <w:szCs w:val="24"/>
        </w:rPr>
        <w:t xml:space="preserve">기능 </w:t>
      </w:r>
      <w:r>
        <w:rPr>
          <w:b/>
          <w:sz w:val="24"/>
          <w:szCs w:val="24"/>
        </w:rPr>
        <w:t xml:space="preserve">1-2 </w:t>
      </w:r>
      <w:proofErr w:type="spellStart"/>
      <w:r w:rsidRPr="00957BFF">
        <w:rPr>
          <w:rFonts w:hint="eastAsia"/>
          <w:b/>
          <w:sz w:val="24"/>
          <w:szCs w:val="24"/>
        </w:rPr>
        <w:t>A</w:t>
      </w:r>
      <w:r w:rsidRPr="00957BFF">
        <w:rPr>
          <w:b/>
          <w:sz w:val="24"/>
          <w:szCs w:val="24"/>
        </w:rPr>
        <w:t>ddMenuItem</w:t>
      </w:r>
      <w:proofErr w:type="spellEnd"/>
      <w:r w:rsidRPr="00957BFF">
        <w:rPr>
          <w:b/>
          <w:sz w:val="24"/>
          <w:szCs w:val="24"/>
        </w:rPr>
        <w:t>(</w:t>
      </w:r>
      <w:r w:rsidRPr="00957BFF">
        <w:rPr>
          <w:rFonts w:hint="eastAsia"/>
          <w:b/>
          <w:sz w:val="24"/>
          <w:szCs w:val="24"/>
        </w:rPr>
        <w:t>메뉴 추가 함수)</w:t>
      </w:r>
    </w:p>
    <w:p w14:paraId="2DDE2957" w14:textId="77777777" w:rsidR="00E8113E" w:rsidRDefault="00E8113E" w:rsidP="00E8113E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>
        <w:rPr>
          <w:rFonts w:hint="eastAsia"/>
          <w:sz w:val="22"/>
        </w:rPr>
        <w:t>설명</w:t>
      </w:r>
    </w:p>
    <w:p w14:paraId="3EE4CB84" w14:textId="77777777" w:rsidR="00E8113E" w:rsidRDefault="00E8113E" w:rsidP="00E8113E">
      <w:pPr>
        <w:spacing w:line="276" w:lineRule="auto"/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사용자에게 메뉴와 </w:t>
      </w:r>
      <w:proofErr w:type="spellStart"/>
      <w:r>
        <w:rPr>
          <w:rFonts w:hint="eastAsia"/>
          <w:sz w:val="22"/>
        </w:rPr>
        <w:t>별점을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기입받는</w:t>
      </w:r>
      <w:proofErr w:type="spellEnd"/>
      <w:r>
        <w:rPr>
          <w:rFonts w:hint="eastAsia"/>
          <w:sz w:val="22"/>
        </w:rPr>
        <w:t xml:space="preserve"> 함수이다.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현재 입력 받는 내용과,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기타 이상한 값이 들어오는 경우 다시 </w:t>
      </w:r>
      <w:proofErr w:type="gramStart"/>
      <w:r>
        <w:rPr>
          <w:rFonts w:hint="eastAsia"/>
          <w:sz w:val="22"/>
        </w:rPr>
        <w:t>돌려 보내는</w:t>
      </w:r>
      <w:proofErr w:type="gramEnd"/>
      <w:r>
        <w:rPr>
          <w:rFonts w:hint="eastAsia"/>
          <w:sz w:val="22"/>
        </w:rPr>
        <w:t xml:space="preserve"> 내용이 존재한다</w:t>
      </w:r>
      <w:r>
        <w:rPr>
          <w:sz w:val="22"/>
        </w:rPr>
        <w:t>.</w:t>
      </w:r>
    </w:p>
    <w:p w14:paraId="6E68CFB8" w14:textId="77777777" w:rsidR="008F746E" w:rsidRDefault="008F746E" w:rsidP="00E8113E">
      <w:pPr>
        <w:spacing w:line="276" w:lineRule="auto"/>
        <w:ind w:firstLineChars="100" w:firstLine="320"/>
        <w:rPr>
          <w:b/>
          <w:sz w:val="32"/>
        </w:rPr>
      </w:pPr>
    </w:p>
    <w:p w14:paraId="6A6069C8" w14:textId="77777777" w:rsidR="00E8113E" w:rsidRDefault="00E8113E" w:rsidP="00E8113E">
      <w:pPr>
        <w:spacing w:line="276" w:lineRule="auto"/>
        <w:rPr>
          <w:b/>
          <w:sz w:val="3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테스트 결과 스크린샷</w:t>
      </w:r>
    </w:p>
    <w:p w14:paraId="1C4329BD" w14:textId="5620C926" w:rsidR="00432DD7" w:rsidRDefault="00432DD7" w:rsidP="00AD643E">
      <w:pPr>
        <w:spacing w:line="276" w:lineRule="auto"/>
        <w:rPr>
          <w:sz w:val="32"/>
        </w:rPr>
      </w:pPr>
      <w:r w:rsidRPr="00AC5546">
        <w:rPr>
          <w:noProof/>
          <w:sz w:val="32"/>
        </w:rPr>
        <w:drawing>
          <wp:inline distT="0" distB="0" distL="0" distR="0" wp14:anchorId="2E915177" wp14:editId="13B72B71">
            <wp:extent cx="5731510" cy="3389630"/>
            <wp:effectExtent l="0" t="0" r="2540" b="1270"/>
            <wp:docPr id="485695018" name="그림 1" descr="텍스트, 스크린샷, 흑백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695018" name="그림 1" descr="텍스트, 스크린샷, 흑백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1882D" w14:textId="77777777" w:rsidR="00432DD7" w:rsidRDefault="00432DD7">
      <w:pPr>
        <w:widowControl/>
        <w:wordWrap/>
        <w:autoSpaceDE/>
        <w:autoSpaceDN/>
        <w:rPr>
          <w:sz w:val="32"/>
        </w:rPr>
      </w:pPr>
      <w:r>
        <w:rPr>
          <w:sz w:val="32"/>
        </w:rPr>
        <w:br w:type="page"/>
      </w:r>
    </w:p>
    <w:p w14:paraId="1BDCE4D0" w14:textId="503A6302" w:rsidR="00E8113E" w:rsidRPr="00957BFF" w:rsidRDefault="00E8113E" w:rsidP="00E8113E">
      <w:pPr>
        <w:spacing w:line="276" w:lineRule="auto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(3</w:t>
      </w:r>
      <w:r w:rsidRPr="00957BFF">
        <w:rPr>
          <w:b/>
          <w:sz w:val="24"/>
          <w:szCs w:val="24"/>
        </w:rPr>
        <w:t>)</w:t>
      </w:r>
      <w:r w:rsidRPr="00957BFF">
        <w:rPr>
          <w:rFonts w:hint="eastAsia"/>
          <w:b/>
          <w:sz w:val="24"/>
          <w:szCs w:val="24"/>
        </w:rPr>
        <w:t xml:space="preserve"> 기능 </w:t>
      </w:r>
      <w:r w:rsidRPr="00957BFF">
        <w:rPr>
          <w:b/>
          <w:sz w:val="24"/>
          <w:szCs w:val="24"/>
        </w:rPr>
        <w:t xml:space="preserve">1-3 </w:t>
      </w:r>
      <w:proofErr w:type="spellStart"/>
      <w:r w:rsidRPr="00957BFF">
        <w:rPr>
          <w:rFonts w:hint="eastAsia"/>
          <w:b/>
          <w:sz w:val="24"/>
          <w:szCs w:val="24"/>
        </w:rPr>
        <w:t>S</w:t>
      </w:r>
      <w:r w:rsidRPr="00957BFF">
        <w:rPr>
          <w:b/>
          <w:sz w:val="24"/>
          <w:szCs w:val="24"/>
        </w:rPr>
        <w:t>aveMenu</w:t>
      </w:r>
      <w:proofErr w:type="spellEnd"/>
      <w:r w:rsidRPr="00957BFF">
        <w:rPr>
          <w:b/>
          <w:sz w:val="24"/>
          <w:szCs w:val="24"/>
        </w:rPr>
        <w:t xml:space="preserve"> (csv</w:t>
      </w:r>
      <w:r w:rsidRPr="00957BFF">
        <w:rPr>
          <w:rFonts w:hint="eastAsia"/>
          <w:b/>
          <w:sz w:val="24"/>
          <w:szCs w:val="24"/>
        </w:rPr>
        <w:t>파일 메뉴저장 함수)</w:t>
      </w:r>
    </w:p>
    <w:p w14:paraId="0442D210" w14:textId="77777777" w:rsidR="00E8113E" w:rsidRDefault="00E8113E" w:rsidP="00E8113E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>
        <w:rPr>
          <w:rFonts w:hint="eastAsia"/>
          <w:sz w:val="22"/>
        </w:rPr>
        <w:t>설명</w:t>
      </w:r>
    </w:p>
    <w:p w14:paraId="128162C4" w14:textId="77777777" w:rsidR="00E8113E" w:rsidRDefault="00E8113E" w:rsidP="00E8113E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 유저 이름으로 된 </w:t>
      </w:r>
      <w:r>
        <w:rPr>
          <w:sz w:val="22"/>
        </w:rPr>
        <w:t xml:space="preserve">csv </w:t>
      </w:r>
      <w:r>
        <w:rPr>
          <w:rFonts w:hint="eastAsia"/>
          <w:sz w:val="22"/>
        </w:rPr>
        <w:t xml:space="preserve">파일에 벡터에 </w:t>
      </w:r>
      <w:proofErr w:type="spellStart"/>
      <w:r>
        <w:rPr>
          <w:rFonts w:hint="eastAsia"/>
          <w:sz w:val="22"/>
        </w:rPr>
        <w:t>저장되어있는</w:t>
      </w:r>
      <w:proofErr w:type="spellEnd"/>
      <w:r>
        <w:rPr>
          <w:rFonts w:hint="eastAsia"/>
          <w:sz w:val="22"/>
        </w:rPr>
        <w:t xml:space="preserve"> 구조체를 하나씩 불러와 음식 이름과 </w:t>
      </w:r>
      <w:proofErr w:type="spellStart"/>
      <w:r>
        <w:rPr>
          <w:rFonts w:hint="eastAsia"/>
          <w:sz w:val="22"/>
        </w:rPr>
        <w:t>별점을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“,”</w:t>
      </w:r>
      <w:r>
        <w:rPr>
          <w:rFonts w:hint="eastAsia"/>
          <w:sz w:val="22"/>
        </w:rPr>
        <w:t>를 기준으로 저장하고 파일을 닫는 함수이다.</w:t>
      </w:r>
    </w:p>
    <w:p w14:paraId="7EEFA0CB" w14:textId="77777777" w:rsidR="008F746E" w:rsidRPr="00495CD4" w:rsidRDefault="008F746E" w:rsidP="00E8113E">
      <w:pPr>
        <w:spacing w:line="276" w:lineRule="auto"/>
        <w:rPr>
          <w:sz w:val="22"/>
        </w:rPr>
      </w:pPr>
    </w:p>
    <w:p w14:paraId="08B6C077" w14:textId="77777777" w:rsidR="00E8113E" w:rsidRDefault="00E8113E" w:rsidP="00E8113E">
      <w:pPr>
        <w:spacing w:line="276" w:lineRule="auto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테스트 결과 스크린샷</w:t>
      </w:r>
    </w:p>
    <w:p w14:paraId="4D71A3D5" w14:textId="391217F9" w:rsidR="00E8113E" w:rsidRDefault="00432DD7" w:rsidP="00AD643E">
      <w:pPr>
        <w:spacing w:line="276" w:lineRule="auto"/>
        <w:rPr>
          <w:sz w:val="32"/>
        </w:rPr>
      </w:pPr>
      <w:r w:rsidRPr="00495CD4">
        <w:rPr>
          <w:noProof/>
          <w:sz w:val="22"/>
        </w:rPr>
        <w:drawing>
          <wp:inline distT="0" distB="0" distL="0" distR="0" wp14:anchorId="062E7052" wp14:editId="3E97AA7E">
            <wp:extent cx="1929008" cy="942281"/>
            <wp:effectExtent l="0" t="0" r="0" b="0"/>
            <wp:docPr id="898721748" name="그림 1" descr="스크린샷, 텍스트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721748" name="그림 1" descr="스크린샷, 텍스트, 번호, 폰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9008" cy="94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4795D" w14:textId="77777777" w:rsidR="00432DD7" w:rsidRDefault="00432DD7" w:rsidP="00AD643E">
      <w:pPr>
        <w:spacing w:line="276" w:lineRule="auto"/>
        <w:rPr>
          <w:sz w:val="32"/>
        </w:rPr>
      </w:pPr>
    </w:p>
    <w:p w14:paraId="2D117EEB" w14:textId="77777777" w:rsidR="00432DD7" w:rsidRDefault="00432DD7" w:rsidP="00AD643E">
      <w:pPr>
        <w:spacing w:line="276" w:lineRule="auto"/>
        <w:rPr>
          <w:sz w:val="32"/>
        </w:rPr>
      </w:pPr>
    </w:p>
    <w:p w14:paraId="68D3B254" w14:textId="77777777" w:rsidR="00432DD7" w:rsidRDefault="00432DD7" w:rsidP="00AD643E">
      <w:pPr>
        <w:spacing w:line="276" w:lineRule="auto"/>
        <w:rPr>
          <w:sz w:val="32"/>
        </w:rPr>
      </w:pPr>
    </w:p>
    <w:p w14:paraId="21EC1779" w14:textId="77777777" w:rsidR="00432DD7" w:rsidRDefault="00432DD7" w:rsidP="00AD643E">
      <w:pPr>
        <w:spacing w:line="276" w:lineRule="auto"/>
        <w:rPr>
          <w:sz w:val="32"/>
        </w:rPr>
      </w:pPr>
    </w:p>
    <w:p w14:paraId="31BAC5F4" w14:textId="77777777" w:rsidR="00432DD7" w:rsidRDefault="00432DD7" w:rsidP="00AD643E">
      <w:pPr>
        <w:spacing w:line="276" w:lineRule="auto"/>
        <w:rPr>
          <w:sz w:val="32"/>
        </w:rPr>
      </w:pPr>
    </w:p>
    <w:p w14:paraId="3166F551" w14:textId="6AF52B6D" w:rsidR="00E8113E" w:rsidRPr="00957BFF" w:rsidRDefault="00E8113E" w:rsidP="00E8113E">
      <w:pPr>
        <w:spacing w:line="276" w:lineRule="auto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(4</w:t>
      </w:r>
      <w:r w:rsidRPr="00957BFF">
        <w:rPr>
          <w:b/>
          <w:sz w:val="24"/>
          <w:szCs w:val="24"/>
        </w:rPr>
        <w:t>)</w:t>
      </w:r>
      <w:r w:rsidRPr="00957BFF">
        <w:rPr>
          <w:rFonts w:hint="eastAsia"/>
          <w:b/>
          <w:sz w:val="24"/>
          <w:szCs w:val="24"/>
        </w:rPr>
        <w:t xml:space="preserve"> 기능 </w:t>
      </w:r>
      <w:r w:rsidRPr="00957BFF">
        <w:rPr>
          <w:b/>
          <w:sz w:val="24"/>
          <w:szCs w:val="24"/>
        </w:rPr>
        <w:t xml:space="preserve">2 </w:t>
      </w:r>
      <w:proofErr w:type="spellStart"/>
      <w:r w:rsidRPr="00957BFF">
        <w:rPr>
          <w:b/>
          <w:sz w:val="24"/>
          <w:szCs w:val="24"/>
        </w:rPr>
        <w:t>RecommendMenu</w:t>
      </w:r>
      <w:proofErr w:type="spellEnd"/>
      <w:r w:rsidRPr="00957BFF">
        <w:rPr>
          <w:b/>
          <w:sz w:val="24"/>
          <w:szCs w:val="24"/>
        </w:rPr>
        <w:t>(</w:t>
      </w:r>
      <w:r w:rsidRPr="00957BFF">
        <w:rPr>
          <w:rFonts w:hint="eastAsia"/>
          <w:b/>
          <w:sz w:val="24"/>
          <w:szCs w:val="24"/>
        </w:rPr>
        <w:t>메뉴 추천 함수)</w:t>
      </w:r>
    </w:p>
    <w:p w14:paraId="55DDE803" w14:textId="77777777" w:rsidR="00E8113E" w:rsidRDefault="00E8113E" w:rsidP="00E8113E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>
        <w:rPr>
          <w:rFonts w:hint="eastAsia"/>
          <w:sz w:val="22"/>
        </w:rPr>
        <w:t>설명</w:t>
      </w:r>
    </w:p>
    <w:p w14:paraId="3D1A8EC9" w14:textId="77777777" w:rsidR="00E8113E" w:rsidRDefault="00E8113E" w:rsidP="00E8113E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 각 </w:t>
      </w:r>
      <w:proofErr w:type="spellStart"/>
      <w:r>
        <w:rPr>
          <w:rFonts w:hint="eastAsia"/>
          <w:sz w:val="22"/>
        </w:rPr>
        <w:t>메뉴별</w:t>
      </w:r>
      <w:proofErr w:type="spellEnd"/>
      <w:r>
        <w:rPr>
          <w:rFonts w:hint="eastAsia"/>
          <w:sz w:val="22"/>
        </w:rPr>
        <w:t xml:space="preserve"> 점수를 기반으로 점수가 더 높을수록 확률이 더 높게끔 확률화를 시킨 후 정규화를 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난수를 생성하여</w:t>
      </w:r>
      <w:r>
        <w:rPr>
          <w:sz w:val="22"/>
        </w:rPr>
        <w:t xml:space="preserve"> </w:t>
      </w:r>
      <w:r>
        <w:rPr>
          <w:rFonts w:hint="eastAsia"/>
          <w:sz w:val="22"/>
        </w:rPr>
        <w:t>랜덤으로 메뉴가 선택될 수 있도록 하고 선택된 메뉴의 이름과 평점,</w:t>
      </w:r>
      <w:r>
        <w:rPr>
          <w:sz w:val="22"/>
        </w:rPr>
        <w:t xml:space="preserve"> </w:t>
      </w:r>
      <w:r>
        <w:rPr>
          <w:rFonts w:hint="eastAsia"/>
          <w:sz w:val="22"/>
        </w:rPr>
        <w:t>확률 등의 정보를 출력한다.</w:t>
      </w:r>
    </w:p>
    <w:p w14:paraId="1B49571B" w14:textId="77777777" w:rsidR="00432DD7" w:rsidRDefault="00432DD7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5C2E5691" w14:textId="3D37A889" w:rsidR="00E8113E" w:rsidRDefault="00E8113E" w:rsidP="00E8113E">
      <w:pPr>
        <w:spacing w:line="276" w:lineRule="auto"/>
        <w:rPr>
          <w:sz w:val="22"/>
        </w:rPr>
      </w:pPr>
      <w:r>
        <w:rPr>
          <w:rFonts w:hint="eastAsia"/>
          <w:sz w:val="22"/>
        </w:rPr>
        <w:lastRenderedPageBreak/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테스트 결과 스크린샷</w:t>
      </w:r>
    </w:p>
    <w:p w14:paraId="44EB287B" w14:textId="0AA28CA5" w:rsidR="00872AB0" w:rsidRDefault="00432DD7" w:rsidP="00AD643E">
      <w:pPr>
        <w:spacing w:line="276" w:lineRule="auto"/>
        <w:rPr>
          <w:sz w:val="32"/>
        </w:rPr>
      </w:pPr>
      <w:r w:rsidRPr="00495CD4">
        <w:rPr>
          <w:noProof/>
          <w:sz w:val="22"/>
        </w:rPr>
        <w:drawing>
          <wp:inline distT="0" distB="0" distL="0" distR="0" wp14:anchorId="4DC500FF" wp14:editId="19C40B62">
            <wp:extent cx="4126873" cy="8308950"/>
            <wp:effectExtent l="0" t="0" r="6985" b="0"/>
            <wp:docPr id="1628842705" name="그림 1" descr="텍스트, 스크린샷, 흑백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842705" name="그림 1" descr="텍스트, 스크린샷, 흑백, 블랙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6873" cy="830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6EBFF" w14:textId="0F0AFE6F" w:rsidR="00872AB0" w:rsidRPr="00957BFF" w:rsidRDefault="00872AB0" w:rsidP="00872AB0">
      <w:pPr>
        <w:spacing w:line="276" w:lineRule="auto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(5</w:t>
      </w:r>
      <w:r w:rsidRPr="00957BFF">
        <w:rPr>
          <w:b/>
          <w:sz w:val="24"/>
          <w:szCs w:val="24"/>
        </w:rPr>
        <w:t>)</w:t>
      </w:r>
      <w:r w:rsidRPr="00957BFF">
        <w:rPr>
          <w:rFonts w:hint="eastAsia"/>
          <w:b/>
          <w:sz w:val="24"/>
          <w:szCs w:val="24"/>
        </w:rPr>
        <w:t xml:space="preserve"> 기능 </w:t>
      </w:r>
      <w:r>
        <w:rPr>
          <w:rFonts w:hint="eastAsia"/>
          <w:b/>
          <w:sz w:val="24"/>
          <w:szCs w:val="24"/>
        </w:rPr>
        <w:t>3-1</w:t>
      </w:r>
      <w:r w:rsidRPr="00957BFF">
        <w:rPr>
          <w:b/>
          <w:sz w:val="24"/>
          <w:szCs w:val="24"/>
        </w:rPr>
        <w:t xml:space="preserve"> </w:t>
      </w:r>
      <w:proofErr w:type="spellStart"/>
      <w:r>
        <w:rPr>
          <w:rFonts w:hint="eastAsia"/>
          <w:b/>
          <w:sz w:val="24"/>
          <w:szCs w:val="24"/>
        </w:rPr>
        <w:t>ManageUser</w:t>
      </w:r>
      <w:proofErr w:type="spellEnd"/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함수 및</w:t>
      </w:r>
      <w:r>
        <w:rPr>
          <w:b/>
          <w:sz w:val="24"/>
          <w:szCs w:val="24"/>
        </w:rPr>
        <w:t xml:space="preserve"> </w:t>
      </w:r>
      <w:proofErr w:type="spellStart"/>
      <w:r>
        <w:rPr>
          <w:rFonts w:hint="eastAsia"/>
          <w:b/>
          <w:sz w:val="24"/>
          <w:szCs w:val="24"/>
        </w:rPr>
        <w:t>AddUser</w:t>
      </w:r>
      <w:proofErr w:type="spellEnd"/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함수</w:t>
      </w:r>
    </w:p>
    <w:p w14:paraId="485888E0" w14:textId="77777777" w:rsidR="00872AB0" w:rsidRDefault="00872AB0" w:rsidP="00872AB0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>
        <w:rPr>
          <w:rFonts w:hint="eastAsia"/>
          <w:sz w:val="22"/>
        </w:rPr>
        <w:t>설명</w:t>
      </w:r>
    </w:p>
    <w:p w14:paraId="71CC9B3A" w14:textId="2FB79E53" w:rsidR="00872AB0" w:rsidRDefault="00872AB0" w:rsidP="00872AB0">
      <w:pPr>
        <w:spacing w:line="276" w:lineRule="auto"/>
        <w:ind w:firstLineChars="100" w:firstLine="220"/>
        <w:rPr>
          <w:sz w:val="22"/>
        </w:rPr>
      </w:pPr>
      <w:r>
        <w:rPr>
          <w:rFonts w:hint="eastAsia"/>
          <w:sz w:val="22"/>
        </w:rPr>
        <w:t>기존 사용자의 목록을 표시하고,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최초 사용인 경우 새 사용자를 추가하도록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이후 목록에 없는 새로운 사용자인 경우 새로운 유저를 등록하는 절차로 안내한다.</w:t>
      </w:r>
    </w:p>
    <w:p w14:paraId="5307BD99" w14:textId="77777777" w:rsidR="00872AB0" w:rsidRDefault="00872AB0" w:rsidP="00872AB0">
      <w:pPr>
        <w:spacing w:line="276" w:lineRule="auto"/>
        <w:rPr>
          <w:sz w:val="22"/>
        </w:rPr>
      </w:pPr>
    </w:p>
    <w:p w14:paraId="0882A62D" w14:textId="77777777" w:rsidR="00872AB0" w:rsidRDefault="00872AB0" w:rsidP="00872AB0">
      <w:pPr>
        <w:spacing w:line="276" w:lineRule="auto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테스트 결과 스크린샷</w:t>
      </w:r>
    </w:p>
    <w:p w14:paraId="30EC74CA" w14:textId="4F8216FA" w:rsidR="00872AB0" w:rsidRDefault="00872AB0" w:rsidP="00872AB0">
      <w:pPr>
        <w:spacing w:line="276" w:lineRule="auto"/>
        <w:rPr>
          <w:sz w:val="22"/>
        </w:rPr>
      </w:pPr>
      <w:r w:rsidRPr="00872AB0">
        <w:rPr>
          <w:noProof/>
          <w:sz w:val="22"/>
        </w:rPr>
        <w:drawing>
          <wp:inline distT="0" distB="0" distL="0" distR="0" wp14:anchorId="4CB85926" wp14:editId="5740E8F6">
            <wp:extent cx="4934639" cy="552527"/>
            <wp:effectExtent l="0" t="0" r="0" b="0"/>
            <wp:docPr id="135590605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90605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D8A7E" w14:textId="3007E7D4" w:rsidR="00872AB0" w:rsidRDefault="00872AB0" w:rsidP="00AD643E">
      <w:pPr>
        <w:spacing w:line="276" w:lineRule="auto"/>
        <w:rPr>
          <w:sz w:val="32"/>
        </w:rPr>
      </w:pPr>
      <w:r w:rsidRPr="00872AB0">
        <w:rPr>
          <w:noProof/>
          <w:sz w:val="32"/>
        </w:rPr>
        <w:drawing>
          <wp:inline distT="0" distB="0" distL="0" distR="0" wp14:anchorId="3A5585E2" wp14:editId="02053354">
            <wp:extent cx="4934585" cy="1935312"/>
            <wp:effectExtent l="0" t="0" r="0" b="8255"/>
            <wp:docPr id="830673865" name="그림 1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673865" name="그림 1" descr="텍스트, 스크린샷, 폰트, 블랙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4437" cy="193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850BB" w14:textId="5D2B2D6F" w:rsidR="00872AB0" w:rsidRPr="00872AB0" w:rsidRDefault="00872AB0" w:rsidP="00AD643E">
      <w:pPr>
        <w:spacing w:line="276" w:lineRule="auto"/>
        <w:rPr>
          <w:sz w:val="32"/>
        </w:rPr>
      </w:pPr>
    </w:p>
    <w:p w14:paraId="18FA46F2" w14:textId="77777777" w:rsidR="00872AB0" w:rsidRDefault="00872AB0">
      <w:pPr>
        <w:widowControl/>
        <w:wordWrap/>
        <w:autoSpaceDE/>
        <w:autoSpaceDN/>
        <w:rPr>
          <w:sz w:val="32"/>
        </w:rPr>
      </w:pPr>
      <w:r>
        <w:rPr>
          <w:sz w:val="32"/>
        </w:rPr>
        <w:br w:type="page"/>
      </w:r>
    </w:p>
    <w:p w14:paraId="04677552" w14:textId="2CD198B5" w:rsidR="00872AB0" w:rsidRPr="00957BFF" w:rsidRDefault="00872AB0" w:rsidP="00872AB0">
      <w:pPr>
        <w:spacing w:line="276" w:lineRule="auto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(6</w:t>
      </w:r>
      <w:r w:rsidRPr="00957BFF">
        <w:rPr>
          <w:b/>
          <w:sz w:val="24"/>
          <w:szCs w:val="24"/>
        </w:rPr>
        <w:t>)</w:t>
      </w:r>
      <w:r w:rsidRPr="00957BFF">
        <w:rPr>
          <w:rFonts w:hint="eastAsia"/>
          <w:b/>
          <w:sz w:val="24"/>
          <w:szCs w:val="24"/>
        </w:rPr>
        <w:t xml:space="preserve"> 기능 </w:t>
      </w:r>
      <w:r>
        <w:rPr>
          <w:rFonts w:hint="eastAsia"/>
          <w:b/>
          <w:sz w:val="24"/>
          <w:szCs w:val="24"/>
        </w:rPr>
        <w:t>3-2</w:t>
      </w:r>
      <w:r w:rsidRPr="00957BFF">
        <w:rPr>
          <w:b/>
          <w:sz w:val="24"/>
          <w:szCs w:val="24"/>
        </w:rPr>
        <w:t xml:space="preserve"> </w:t>
      </w:r>
      <w:proofErr w:type="spellStart"/>
      <w:r>
        <w:rPr>
          <w:rFonts w:hint="eastAsia"/>
          <w:b/>
          <w:sz w:val="24"/>
          <w:szCs w:val="24"/>
        </w:rPr>
        <w:t>ManageUser</w:t>
      </w:r>
      <w:proofErr w:type="spellEnd"/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 xml:space="preserve">함수 및 </w:t>
      </w:r>
      <w:proofErr w:type="spellStart"/>
      <w:r>
        <w:rPr>
          <w:rFonts w:hint="eastAsia"/>
          <w:b/>
          <w:sz w:val="24"/>
          <w:szCs w:val="24"/>
        </w:rPr>
        <w:t>LoadMenu</w:t>
      </w:r>
      <w:proofErr w:type="spellEnd"/>
      <w:r>
        <w:rPr>
          <w:rFonts w:hint="eastAsia"/>
          <w:b/>
          <w:sz w:val="24"/>
          <w:szCs w:val="24"/>
        </w:rPr>
        <w:t>함수</w:t>
      </w:r>
    </w:p>
    <w:p w14:paraId="100C773A" w14:textId="77777777" w:rsidR="00872AB0" w:rsidRDefault="00872AB0" w:rsidP="00872AB0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>
        <w:rPr>
          <w:rFonts w:hint="eastAsia"/>
          <w:sz w:val="22"/>
        </w:rPr>
        <w:t>설명</w:t>
      </w:r>
    </w:p>
    <w:p w14:paraId="49469488" w14:textId="3DFA17B3" w:rsidR="00872AB0" w:rsidRDefault="00872AB0" w:rsidP="00872AB0">
      <w:pPr>
        <w:spacing w:line="276" w:lineRule="auto"/>
        <w:ind w:firstLineChars="100" w:firstLine="220"/>
        <w:rPr>
          <w:sz w:val="22"/>
        </w:rPr>
      </w:pPr>
      <w:r>
        <w:rPr>
          <w:rFonts w:hint="eastAsia"/>
          <w:sz w:val="22"/>
        </w:rPr>
        <w:t>기존 사용자의 목록을 표시하고,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이미 존재하는 사용자의 경우 기존 사용자가 저장한 메뉴csv</w:t>
      </w:r>
      <w:r>
        <w:rPr>
          <w:sz w:val="22"/>
        </w:rPr>
        <w:t xml:space="preserve"> </w:t>
      </w:r>
      <w:r>
        <w:rPr>
          <w:rFonts w:hint="eastAsia"/>
          <w:sz w:val="22"/>
        </w:rPr>
        <w:t>파일을 불러와 계속 저장된 메뉴를 유지할 수 있게 한다.</w:t>
      </w:r>
    </w:p>
    <w:p w14:paraId="33BD028B" w14:textId="77777777" w:rsidR="00872AB0" w:rsidRDefault="00872AB0" w:rsidP="00872AB0">
      <w:pPr>
        <w:spacing w:line="276" w:lineRule="auto"/>
        <w:rPr>
          <w:sz w:val="22"/>
        </w:rPr>
      </w:pPr>
    </w:p>
    <w:p w14:paraId="75175FDE" w14:textId="77777777" w:rsidR="00872AB0" w:rsidRDefault="00872AB0" w:rsidP="00872AB0">
      <w:pPr>
        <w:spacing w:line="276" w:lineRule="auto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테스트 결과 스크린샷</w:t>
      </w:r>
    </w:p>
    <w:p w14:paraId="21EA35C8" w14:textId="77777777" w:rsidR="00872AB0" w:rsidRDefault="00872AB0">
      <w:pPr>
        <w:widowControl/>
        <w:wordWrap/>
        <w:autoSpaceDE/>
        <w:autoSpaceDN/>
        <w:rPr>
          <w:sz w:val="32"/>
        </w:rPr>
      </w:pPr>
    </w:p>
    <w:p w14:paraId="6143FA68" w14:textId="77777777" w:rsidR="00872AB0" w:rsidRDefault="00872AB0">
      <w:pPr>
        <w:widowControl/>
        <w:wordWrap/>
        <w:autoSpaceDE/>
        <w:autoSpaceDN/>
        <w:rPr>
          <w:sz w:val="32"/>
        </w:rPr>
      </w:pPr>
      <w:r w:rsidRPr="00872AB0">
        <w:rPr>
          <w:noProof/>
          <w:sz w:val="32"/>
        </w:rPr>
        <w:drawing>
          <wp:inline distT="0" distB="0" distL="0" distR="0" wp14:anchorId="2D31BED9" wp14:editId="68734A4B">
            <wp:extent cx="4934585" cy="2307654"/>
            <wp:effectExtent l="0" t="0" r="0" b="0"/>
            <wp:docPr id="1203652040" name="그림 1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652040" name="그림 1" descr="텍스트, 스크린샷, 폰트, 블랙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0234" cy="231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F9E24" w14:textId="29F619AE" w:rsidR="00872AB0" w:rsidRDefault="00872AB0">
      <w:pPr>
        <w:widowControl/>
        <w:wordWrap/>
        <w:autoSpaceDE/>
        <w:autoSpaceDN/>
        <w:rPr>
          <w:sz w:val="32"/>
        </w:rPr>
      </w:pPr>
      <w:r>
        <w:rPr>
          <w:sz w:val="32"/>
        </w:rPr>
        <w:br w:type="page"/>
      </w:r>
    </w:p>
    <w:p w14:paraId="5FF02E22" w14:textId="77777777" w:rsidR="00E8113E" w:rsidRDefault="005D5561" w:rsidP="00E8113E">
      <w:pPr>
        <w:spacing w:line="276" w:lineRule="auto"/>
        <w:rPr>
          <w:b/>
          <w:sz w:val="32"/>
        </w:rPr>
      </w:pPr>
      <w:r>
        <w:rPr>
          <w:b/>
          <w:sz w:val="32"/>
        </w:rPr>
        <w:lastRenderedPageBreak/>
        <w:t>5</w:t>
      </w:r>
      <w:r w:rsidR="00AD643E" w:rsidRPr="00CC078D">
        <w:rPr>
          <w:b/>
          <w:sz w:val="32"/>
        </w:rPr>
        <w:t xml:space="preserve">. </w:t>
      </w:r>
      <w:r w:rsidR="00E8113E">
        <w:rPr>
          <w:rFonts w:hint="eastAsia"/>
          <w:b/>
          <w:sz w:val="32"/>
        </w:rPr>
        <w:t>계획 대비 변경 사항</w:t>
      </w:r>
    </w:p>
    <w:p w14:paraId="1C26AEA3" w14:textId="77777777" w:rsidR="00E8113E" w:rsidRPr="00AD643E" w:rsidRDefault="00E8113E" w:rsidP="00E8113E">
      <w:pPr>
        <w:spacing w:line="276" w:lineRule="auto"/>
        <w:rPr>
          <w:b/>
          <w:sz w:val="28"/>
          <w:szCs w:val="28"/>
        </w:rPr>
      </w:pPr>
      <w:r w:rsidRPr="00AD643E">
        <w:rPr>
          <w:b/>
          <w:sz w:val="28"/>
          <w:szCs w:val="28"/>
        </w:rPr>
        <w:t xml:space="preserve">1) </w:t>
      </w:r>
      <w:r>
        <w:rPr>
          <w:rFonts w:hint="eastAsia"/>
          <w:b/>
          <w:sz w:val="28"/>
          <w:szCs w:val="28"/>
        </w:rPr>
        <w:t>c</w:t>
      </w:r>
      <w:r>
        <w:rPr>
          <w:b/>
          <w:sz w:val="28"/>
          <w:szCs w:val="28"/>
        </w:rPr>
        <w:t xml:space="preserve">sv </w:t>
      </w:r>
      <w:r>
        <w:rPr>
          <w:rFonts w:hint="eastAsia"/>
          <w:b/>
          <w:sz w:val="28"/>
          <w:szCs w:val="28"/>
        </w:rPr>
        <w:t>적용을 위한 준비과정</w:t>
      </w:r>
    </w:p>
    <w:p w14:paraId="1306665B" w14:textId="77777777" w:rsidR="00E8113E" w:rsidRDefault="00E8113E" w:rsidP="00E8113E">
      <w:pPr>
        <w:spacing w:line="276" w:lineRule="auto"/>
        <w:rPr>
          <w:sz w:val="22"/>
        </w:rPr>
      </w:pPr>
      <w:r w:rsidRPr="00942FB9">
        <w:rPr>
          <w:rFonts w:hint="eastAsia"/>
          <w:sz w:val="22"/>
        </w:rPr>
        <w:t>-</w:t>
      </w:r>
      <w:r w:rsidRPr="00942FB9">
        <w:rPr>
          <w:sz w:val="22"/>
        </w:rPr>
        <w:t xml:space="preserve"> </w:t>
      </w:r>
      <w:r w:rsidRPr="00942FB9">
        <w:rPr>
          <w:rFonts w:hint="eastAsia"/>
          <w:sz w:val="22"/>
        </w:rPr>
        <w:t>이전</w:t>
      </w:r>
      <w:r>
        <w:rPr>
          <w:rFonts w:hint="eastAsia"/>
          <w:sz w:val="22"/>
        </w:rPr>
        <w:t xml:space="preserve"> </w:t>
      </w:r>
    </w:p>
    <w:p w14:paraId="77915AF1" w14:textId="77777777" w:rsidR="00E8113E" w:rsidRPr="00942FB9" w:rsidRDefault="00E8113E" w:rsidP="00E8113E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1차 제출까지 기능 </w:t>
      </w:r>
      <w:proofErr w:type="gramStart"/>
      <w:r>
        <w:rPr>
          <w:sz w:val="22"/>
        </w:rPr>
        <w:t xml:space="preserve">1 </w:t>
      </w:r>
      <w:r>
        <w:rPr>
          <w:rFonts w:hint="eastAsia"/>
          <w:sz w:val="22"/>
        </w:rPr>
        <w:t>에서</w:t>
      </w:r>
      <w:proofErr w:type="gramEnd"/>
      <w:r>
        <w:rPr>
          <w:rFonts w:hint="eastAsia"/>
          <w:sz w:val="22"/>
        </w:rPr>
        <w:t xml:space="preserve"> </w:t>
      </w:r>
      <w:r>
        <w:rPr>
          <w:sz w:val="22"/>
        </w:rPr>
        <w:t>cs</w:t>
      </w:r>
      <w:r>
        <w:rPr>
          <w:rFonts w:hint="eastAsia"/>
          <w:sz w:val="22"/>
        </w:rPr>
        <w:t>v파일로 저장</w:t>
      </w:r>
      <w:r>
        <w:rPr>
          <w:sz w:val="22"/>
        </w:rPr>
        <w:t xml:space="preserve"> </w:t>
      </w:r>
      <w:r>
        <w:rPr>
          <w:rFonts w:hint="eastAsia"/>
          <w:sz w:val="22"/>
        </w:rPr>
        <w:t>및 유지보수 할 계획을 수립.</w:t>
      </w:r>
    </w:p>
    <w:p w14:paraId="1E5ABDFF" w14:textId="77777777" w:rsidR="00E8113E" w:rsidRDefault="00E8113E" w:rsidP="00E8113E">
      <w:pPr>
        <w:spacing w:line="276" w:lineRule="auto"/>
        <w:rPr>
          <w:sz w:val="22"/>
        </w:rPr>
      </w:pPr>
      <w:r w:rsidRPr="00942FB9">
        <w:rPr>
          <w:rFonts w:hint="eastAsia"/>
          <w:sz w:val="22"/>
        </w:rPr>
        <w:t>-</w:t>
      </w:r>
      <w:r w:rsidRPr="00942FB9">
        <w:rPr>
          <w:sz w:val="22"/>
        </w:rPr>
        <w:t xml:space="preserve"> </w:t>
      </w:r>
      <w:r w:rsidRPr="00942FB9">
        <w:rPr>
          <w:rFonts w:hint="eastAsia"/>
          <w:sz w:val="22"/>
        </w:rPr>
        <w:t>이후</w:t>
      </w:r>
    </w:p>
    <w:p w14:paraId="1A37AF96" w14:textId="77777777" w:rsidR="00E8113E" w:rsidRDefault="00E8113E" w:rsidP="00E8113E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1차 제출 이후 주차에서 </w:t>
      </w:r>
      <w:proofErr w:type="spellStart"/>
      <w:r>
        <w:rPr>
          <w:rFonts w:hint="eastAsia"/>
          <w:sz w:val="22"/>
        </w:rPr>
        <w:t>c</w:t>
      </w:r>
      <w:r>
        <w:rPr>
          <w:sz w:val="22"/>
        </w:rPr>
        <w:t>++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파일 입출력 기능을 학습한 이후 해당 기능을 코드에 구현.</w:t>
      </w:r>
    </w:p>
    <w:p w14:paraId="6557E010" w14:textId="77777777" w:rsidR="00E8113E" w:rsidRDefault="00E8113E" w:rsidP="00E8113E">
      <w:pPr>
        <w:spacing w:line="276" w:lineRule="auto"/>
        <w:rPr>
          <w:sz w:val="22"/>
        </w:rPr>
      </w:pPr>
      <w:r>
        <w:rPr>
          <w:rFonts w:hint="eastAsia"/>
          <w:sz w:val="22"/>
        </w:rPr>
        <w:t>추후 입력 부분에서 오류가 생기는 경우 예외처리를 할 수 있는 내용 추가 예정</w:t>
      </w:r>
      <w:r>
        <w:rPr>
          <w:sz w:val="22"/>
        </w:rPr>
        <w:t xml:space="preserve">. </w:t>
      </w:r>
      <w:r>
        <w:rPr>
          <w:rFonts w:hint="eastAsia"/>
          <w:sz w:val="22"/>
        </w:rPr>
        <w:t>추후 입력 받는 메뉴를 클래스 활용하여 입력도 가능 할 것으로 보임.</w:t>
      </w:r>
    </w:p>
    <w:p w14:paraId="773BA618" w14:textId="77777777" w:rsidR="00E8113E" w:rsidRPr="00942FB9" w:rsidRDefault="00E8113E" w:rsidP="00E8113E">
      <w:pPr>
        <w:spacing w:line="276" w:lineRule="auto"/>
        <w:rPr>
          <w:sz w:val="22"/>
        </w:rPr>
      </w:pPr>
      <w:r w:rsidRPr="00942FB9">
        <w:rPr>
          <w:rFonts w:hint="eastAsia"/>
          <w:sz w:val="22"/>
        </w:rPr>
        <w:t>-</w:t>
      </w:r>
      <w:r w:rsidRPr="00942FB9">
        <w:rPr>
          <w:sz w:val="22"/>
        </w:rPr>
        <w:t xml:space="preserve"> </w:t>
      </w:r>
      <w:r w:rsidRPr="00942FB9">
        <w:rPr>
          <w:rFonts w:hint="eastAsia"/>
          <w:sz w:val="22"/>
        </w:rPr>
        <w:t>사유</w:t>
      </w:r>
    </w:p>
    <w:p w14:paraId="465FD038" w14:textId="77777777" w:rsidR="00E8113E" w:rsidRPr="00C3455B" w:rsidRDefault="00E8113E" w:rsidP="00E8113E">
      <w:pPr>
        <w:spacing w:line="276" w:lineRule="auto"/>
        <w:rPr>
          <w:sz w:val="24"/>
        </w:rPr>
      </w:pPr>
      <w:r>
        <w:rPr>
          <w:rFonts w:hint="eastAsia"/>
          <w:sz w:val="24"/>
        </w:rPr>
        <w:t xml:space="preserve">2차 제출 시기까지 해당 내용을 </w:t>
      </w:r>
      <w:proofErr w:type="gramStart"/>
      <w:r>
        <w:rPr>
          <w:rFonts w:hint="eastAsia"/>
          <w:sz w:val="24"/>
        </w:rPr>
        <w:t>수강 한</w:t>
      </w:r>
      <w:proofErr w:type="gramEnd"/>
      <w:r>
        <w:rPr>
          <w:rFonts w:hint="eastAsia"/>
          <w:sz w:val="24"/>
        </w:rPr>
        <w:t xml:space="preserve"> 이후 활용하여 추가 완료함.</w:t>
      </w:r>
    </w:p>
    <w:p w14:paraId="7B1DC819" w14:textId="64C3C497" w:rsidR="00AD643E" w:rsidRPr="00E8113E" w:rsidRDefault="00AD643E" w:rsidP="00E8113E">
      <w:pPr>
        <w:spacing w:line="276" w:lineRule="auto"/>
        <w:rPr>
          <w:sz w:val="24"/>
        </w:rPr>
      </w:pPr>
    </w:p>
    <w:p w14:paraId="3A57C134" w14:textId="77777777" w:rsidR="00432DD7" w:rsidRDefault="00432DD7">
      <w:pPr>
        <w:widowControl/>
        <w:wordWrap/>
        <w:autoSpaceDE/>
        <w:autoSpaceDN/>
        <w:rPr>
          <w:b/>
          <w:color w:val="FF0000"/>
          <w:sz w:val="36"/>
        </w:rPr>
      </w:pPr>
      <w:r>
        <w:rPr>
          <w:b/>
          <w:color w:val="FF0000"/>
          <w:sz w:val="36"/>
        </w:rPr>
        <w:br w:type="page"/>
      </w:r>
    </w:p>
    <w:p w14:paraId="32070D4B" w14:textId="6548F123" w:rsidR="0000255F" w:rsidRDefault="0000255F" w:rsidP="00E900D4">
      <w:pPr>
        <w:spacing w:line="276" w:lineRule="auto"/>
        <w:rPr>
          <w:b/>
          <w:sz w:val="32"/>
          <w:szCs w:val="32"/>
        </w:rPr>
      </w:pPr>
      <w:r w:rsidRPr="008F746E">
        <w:rPr>
          <w:rFonts w:hint="eastAsia"/>
          <w:b/>
          <w:sz w:val="32"/>
          <w:szCs w:val="32"/>
        </w:rPr>
        <w:lastRenderedPageBreak/>
        <w:t xml:space="preserve">6. </w:t>
      </w:r>
      <w:proofErr w:type="spellStart"/>
      <w:r w:rsidRPr="008F746E">
        <w:rPr>
          <w:rFonts w:hint="eastAsia"/>
          <w:b/>
          <w:sz w:val="32"/>
          <w:szCs w:val="32"/>
        </w:rPr>
        <w:t>느낀점</w:t>
      </w:r>
      <w:proofErr w:type="spellEnd"/>
    </w:p>
    <w:p w14:paraId="557B2228" w14:textId="77777777" w:rsidR="0057665F" w:rsidRPr="008F746E" w:rsidRDefault="0057665F" w:rsidP="00E900D4">
      <w:pPr>
        <w:spacing w:line="276" w:lineRule="auto"/>
        <w:rPr>
          <w:rFonts w:hint="eastAsia"/>
          <w:b/>
          <w:sz w:val="32"/>
          <w:szCs w:val="32"/>
        </w:rPr>
      </w:pPr>
    </w:p>
    <w:p w14:paraId="03ED34D7" w14:textId="27C723FB" w:rsidR="0057665F" w:rsidRDefault="008F746E" w:rsidP="0057665F">
      <w:pPr>
        <w:spacing w:line="276" w:lineRule="auto"/>
        <w:ind w:firstLineChars="100" w:firstLine="240"/>
        <w:rPr>
          <w:bCs/>
          <w:sz w:val="24"/>
          <w:szCs w:val="24"/>
        </w:rPr>
      </w:pPr>
      <w:r w:rsidRPr="008F746E">
        <w:rPr>
          <w:rFonts w:hint="eastAsia"/>
          <w:bCs/>
          <w:sz w:val="24"/>
          <w:szCs w:val="24"/>
        </w:rPr>
        <w:t xml:space="preserve">비교적 빠르고 간단하게 구현할 수 있는 프로젝트라고 생각하여 일단 제작한 후 기능을 계속해서 추가해 나가자 </w:t>
      </w:r>
      <w:proofErr w:type="spellStart"/>
      <w:r w:rsidRPr="008F746E">
        <w:rPr>
          <w:rFonts w:hint="eastAsia"/>
          <w:bCs/>
          <w:sz w:val="24"/>
          <w:szCs w:val="24"/>
        </w:rPr>
        <w:t>라고</w:t>
      </w:r>
      <w:proofErr w:type="spellEnd"/>
      <w:r w:rsidRPr="008F746E">
        <w:rPr>
          <w:rFonts w:hint="eastAsia"/>
          <w:bCs/>
          <w:sz w:val="24"/>
          <w:szCs w:val="24"/>
        </w:rPr>
        <w:t xml:space="preserve"> 생각하고 해당 프로젝트를 진행하였는데 한 가지 기능이 추가될 때 마다 </w:t>
      </w:r>
      <w:proofErr w:type="spellStart"/>
      <w:r w:rsidRPr="008F746E">
        <w:rPr>
          <w:rFonts w:hint="eastAsia"/>
          <w:bCs/>
          <w:sz w:val="24"/>
          <w:szCs w:val="24"/>
        </w:rPr>
        <w:t>코드량이</w:t>
      </w:r>
      <w:proofErr w:type="spellEnd"/>
      <w:r w:rsidRPr="008F746E">
        <w:rPr>
          <w:rFonts w:hint="eastAsia"/>
          <w:bCs/>
          <w:sz w:val="24"/>
          <w:szCs w:val="24"/>
        </w:rPr>
        <w:t xml:space="preserve"> 두배로 급증하고,</w:t>
      </w:r>
      <w:r w:rsidRPr="008F746E">
        <w:rPr>
          <w:bCs/>
          <w:sz w:val="24"/>
          <w:szCs w:val="24"/>
        </w:rPr>
        <w:t xml:space="preserve"> </w:t>
      </w:r>
      <w:r w:rsidRPr="008F746E">
        <w:rPr>
          <w:rFonts w:hint="eastAsia"/>
          <w:bCs/>
          <w:sz w:val="24"/>
          <w:szCs w:val="24"/>
        </w:rPr>
        <w:t>기존 작성했던 모든 코드를 새로운 기능을 추가한 사실에 맞추어 다시 뒤집어 엎을 정도로 계속해서 고통받으며 진행하였습니다.</w:t>
      </w:r>
      <w:r w:rsidR="0057665F">
        <w:rPr>
          <w:rFonts w:hint="eastAsia"/>
          <w:bCs/>
          <w:sz w:val="24"/>
          <w:szCs w:val="24"/>
        </w:rPr>
        <w:t xml:space="preserve"> </w:t>
      </w:r>
      <w:r w:rsidRPr="008F746E">
        <w:rPr>
          <w:rFonts w:hint="eastAsia"/>
          <w:bCs/>
          <w:sz w:val="24"/>
          <w:szCs w:val="24"/>
        </w:rPr>
        <w:t xml:space="preserve">앞으로는 최초 작성시부터 확장성을 고려하여 귀찮더라도 여러가지를 고려하면서 코드를 작성하는 구상을 </w:t>
      </w:r>
      <w:proofErr w:type="spellStart"/>
      <w:r w:rsidRPr="008F746E">
        <w:rPr>
          <w:rFonts w:hint="eastAsia"/>
          <w:bCs/>
          <w:sz w:val="24"/>
          <w:szCs w:val="24"/>
        </w:rPr>
        <w:t>해야겠다고</w:t>
      </w:r>
      <w:proofErr w:type="spellEnd"/>
      <w:r w:rsidRPr="008F746E">
        <w:rPr>
          <w:rFonts w:hint="eastAsia"/>
          <w:bCs/>
          <w:sz w:val="24"/>
          <w:szCs w:val="24"/>
        </w:rPr>
        <w:t xml:space="preserve"> 생각했습니다.</w:t>
      </w:r>
    </w:p>
    <w:p w14:paraId="7E9F56C1" w14:textId="4AA05517" w:rsidR="0057665F" w:rsidRDefault="008F746E" w:rsidP="008F746E">
      <w:pPr>
        <w:spacing w:line="276" w:lineRule="auto"/>
        <w:ind w:firstLineChars="100" w:firstLine="240"/>
        <w:rPr>
          <w:bCs/>
          <w:sz w:val="24"/>
          <w:szCs w:val="24"/>
        </w:rPr>
      </w:pPr>
      <w:r w:rsidRPr="008F746E">
        <w:rPr>
          <w:rFonts w:hint="eastAsia"/>
          <w:bCs/>
          <w:sz w:val="24"/>
          <w:szCs w:val="24"/>
        </w:rPr>
        <w:t xml:space="preserve">수강한 </w:t>
      </w:r>
      <w:proofErr w:type="spellStart"/>
      <w:r w:rsidRPr="008F746E">
        <w:rPr>
          <w:rFonts w:hint="eastAsia"/>
          <w:bCs/>
          <w:sz w:val="24"/>
          <w:szCs w:val="24"/>
        </w:rPr>
        <w:t>cpp</w:t>
      </w:r>
      <w:proofErr w:type="spellEnd"/>
      <w:r w:rsidRPr="008F746E">
        <w:rPr>
          <w:rFonts w:hint="eastAsia"/>
          <w:bCs/>
          <w:sz w:val="24"/>
          <w:szCs w:val="24"/>
        </w:rPr>
        <w:t>,</w:t>
      </w:r>
      <w:r w:rsidRPr="008F746E">
        <w:rPr>
          <w:bCs/>
          <w:sz w:val="24"/>
          <w:szCs w:val="24"/>
        </w:rPr>
        <w:t xml:space="preserve"> </w:t>
      </w:r>
      <w:r w:rsidRPr="008F746E">
        <w:rPr>
          <w:rFonts w:hint="eastAsia"/>
          <w:bCs/>
          <w:sz w:val="24"/>
          <w:szCs w:val="24"/>
        </w:rPr>
        <w:t>c,</w:t>
      </w:r>
      <w:r w:rsidRPr="008F746E">
        <w:rPr>
          <w:bCs/>
          <w:sz w:val="24"/>
          <w:szCs w:val="24"/>
        </w:rPr>
        <w:t xml:space="preserve"> </w:t>
      </w:r>
      <w:proofErr w:type="spellStart"/>
      <w:r w:rsidRPr="008F746E">
        <w:rPr>
          <w:rFonts w:hint="eastAsia"/>
          <w:bCs/>
          <w:sz w:val="24"/>
          <w:szCs w:val="24"/>
        </w:rPr>
        <w:t>py</w:t>
      </w:r>
      <w:proofErr w:type="spellEnd"/>
      <w:r w:rsidRPr="008F746E">
        <w:rPr>
          <w:bCs/>
          <w:sz w:val="24"/>
          <w:szCs w:val="24"/>
        </w:rPr>
        <w:t xml:space="preserve"> </w:t>
      </w:r>
      <w:r w:rsidRPr="008F746E">
        <w:rPr>
          <w:rFonts w:hint="eastAsia"/>
          <w:bCs/>
          <w:sz w:val="24"/>
          <w:szCs w:val="24"/>
        </w:rPr>
        <w:t>중 제일 난이도 있는 수업이라고</w:t>
      </w:r>
      <w:r w:rsidRPr="008F746E">
        <w:rPr>
          <w:bCs/>
          <w:sz w:val="24"/>
          <w:szCs w:val="24"/>
        </w:rPr>
        <w:t xml:space="preserve"> </w:t>
      </w:r>
      <w:r w:rsidRPr="008F746E">
        <w:rPr>
          <w:rFonts w:hint="eastAsia"/>
          <w:bCs/>
          <w:sz w:val="24"/>
          <w:szCs w:val="24"/>
        </w:rPr>
        <w:t xml:space="preserve">처음에는 생각했는데 오히려 c와 </w:t>
      </w:r>
      <w:proofErr w:type="spellStart"/>
      <w:r w:rsidRPr="008F746E">
        <w:rPr>
          <w:rFonts w:hint="eastAsia"/>
          <w:bCs/>
          <w:sz w:val="24"/>
          <w:szCs w:val="24"/>
        </w:rPr>
        <w:t>py</w:t>
      </w:r>
      <w:proofErr w:type="spellEnd"/>
      <w:r w:rsidRPr="008F746E">
        <w:rPr>
          <w:rFonts w:hint="eastAsia"/>
          <w:bCs/>
          <w:sz w:val="24"/>
          <w:szCs w:val="24"/>
        </w:rPr>
        <w:t xml:space="preserve">에 비해서 </w:t>
      </w:r>
      <w:proofErr w:type="spellStart"/>
      <w:r w:rsidRPr="008F746E">
        <w:rPr>
          <w:rFonts w:hint="eastAsia"/>
          <w:bCs/>
          <w:sz w:val="24"/>
          <w:szCs w:val="24"/>
        </w:rPr>
        <w:t>생생각할</w:t>
      </w:r>
      <w:proofErr w:type="spellEnd"/>
      <w:r w:rsidRPr="008F746E">
        <w:rPr>
          <w:rFonts w:hint="eastAsia"/>
          <w:bCs/>
          <w:sz w:val="24"/>
          <w:szCs w:val="24"/>
        </w:rPr>
        <w:t xml:space="preserve"> 것 조금 더 줄어들고 자연스럽게 작성되어 조금 저와 맞는 언어인 것 같습니다.</w:t>
      </w:r>
      <w:r w:rsidRPr="008F746E">
        <w:rPr>
          <w:bCs/>
          <w:sz w:val="24"/>
          <w:szCs w:val="24"/>
        </w:rPr>
        <w:t xml:space="preserve"> </w:t>
      </w:r>
      <w:r w:rsidRPr="008F746E">
        <w:rPr>
          <w:rFonts w:hint="eastAsia"/>
          <w:bCs/>
          <w:sz w:val="24"/>
          <w:szCs w:val="24"/>
        </w:rPr>
        <w:t>비교적 부족한 포인터 부분 들을 계속 갈고 닦아 메인 언어로 사용할 수 있도록 노력해보겠습니다.</w:t>
      </w:r>
    </w:p>
    <w:p w14:paraId="3084725C" w14:textId="67DF5A7D" w:rsidR="0000255F" w:rsidRPr="008F746E" w:rsidRDefault="008F746E" w:rsidP="008F746E">
      <w:pPr>
        <w:spacing w:line="276" w:lineRule="auto"/>
        <w:ind w:firstLineChars="100" w:firstLine="24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한학기동안 열정적인 모습으로 </w:t>
      </w:r>
      <w:proofErr w:type="spellStart"/>
      <w:r>
        <w:rPr>
          <w:rFonts w:hint="eastAsia"/>
          <w:bCs/>
          <w:sz w:val="24"/>
          <w:szCs w:val="24"/>
        </w:rPr>
        <w:t>강의해주셔서</w:t>
      </w:r>
      <w:proofErr w:type="spellEnd"/>
      <w:r>
        <w:rPr>
          <w:rFonts w:hint="eastAsia"/>
          <w:bCs/>
          <w:sz w:val="24"/>
          <w:szCs w:val="24"/>
        </w:rPr>
        <w:t xml:space="preserve"> 진심으로 감동받았습니다.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추후 일반선택 학점이 남거나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 xml:space="preserve">제가 희망하고 있는 </w:t>
      </w:r>
      <w:proofErr w:type="spellStart"/>
      <w:r>
        <w:rPr>
          <w:rFonts w:hint="eastAsia"/>
          <w:bCs/>
          <w:sz w:val="24"/>
          <w:szCs w:val="24"/>
        </w:rPr>
        <w:t>지능실감융합전공</w:t>
      </w:r>
      <w:proofErr w:type="spellEnd"/>
      <w:r>
        <w:rPr>
          <w:rFonts w:hint="eastAsia"/>
          <w:bCs/>
          <w:sz w:val="24"/>
          <w:szCs w:val="24"/>
        </w:rPr>
        <w:t xml:space="preserve"> 복수전공의 전공필수 학점이 인공지능학부의 교과목과 극소수 일부 겹치는 것으로 알고 있는데 교수님 수업과 겹친다면 </w:t>
      </w:r>
      <w:r w:rsidR="00E60578">
        <w:rPr>
          <w:rFonts w:hint="eastAsia"/>
          <w:bCs/>
          <w:sz w:val="24"/>
          <w:szCs w:val="24"/>
        </w:rPr>
        <w:t xml:space="preserve">꼭 </w:t>
      </w:r>
      <w:r>
        <w:rPr>
          <w:rFonts w:hint="eastAsia"/>
          <w:bCs/>
          <w:sz w:val="24"/>
          <w:szCs w:val="24"/>
        </w:rPr>
        <w:t xml:space="preserve">다시 </w:t>
      </w:r>
      <w:proofErr w:type="spellStart"/>
      <w:r>
        <w:rPr>
          <w:rFonts w:hint="eastAsia"/>
          <w:bCs/>
          <w:sz w:val="24"/>
          <w:szCs w:val="24"/>
        </w:rPr>
        <w:t>뵙고싶습니다</w:t>
      </w:r>
      <w:proofErr w:type="spellEnd"/>
      <w:r>
        <w:rPr>
          <w:rFonts w:hint="eastAsia"/>
          <w:bCs/>
          <w:sz w:val="24"/>
          <w:szCs w:val="24"/>
        </w:rPr>
        <w:t>!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감사합니다.</w:t>
      </w:r>
    </w:p>
    <w:sectPr w:rsidR="0000255F" w:rsidRPr="008F74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06A29" w14:textId="77777777" w:rsidR="00F97BF5" w:rsidRDefault="00F97BF5" w:rsidP="00872AB0">
      <w:pPr>
        <w:spacing w:after="0" w:line="240" w:lineRule="auto"/>
      </w:pPr>
      <w:r>
        <w:separator/>
      </w:r>
    </w:p>
  </w:endnote>
  <w:endnote w:type="continuationSeparator" w:id="0">
    <w:p w14:paraId="1EFF7CF0" w14:textId="77777777" w:rsidR="00F97BF5" w:rsidRDefault="00F97BF5" w:rsidP="00872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557B1" w14:textId="77777777" w:rsidR="00F97BF5" w:rsidRDefault="00F97BF5" w:rsidP="00872AB0">
      <w:pPr>
        <w:spacing w:after="0" w:line="240" w:lineRule="auto"/>
      </w:pPr>
      <w:r>
        <w:separator/>
      </w:r>
    </w:p>
  </w:footnote>
  <w:footnote w:type="continuationSeparator" w:id="0">
    <w:p w14:paraId="1117F5CA" w14:textId="77777777" w:rsidR="00F97BF5" w:rsidRDefault="00F97BF5" w:rsidP="00872A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D2A48"/>
    <w:multiLevelType w:val="hybridMultilevel"/>
    <w:tmpl w:val="DB480F20"/>
    <w:lvl w:ilvl="0" w:tplc="8474DD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7099255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이해건">
    <w15:presenceInfo w15:providerId="AD" w15:userId="S::183014@jnu.ac.kr::48d4eafe-ed63-476e-af86-a39fda020a9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552"/>
    <w:rsid w:val="0000255F"/>
    <w:rsid w:val="0003603D"/>
    <w:rsid w:val="00077DEC"/>
    <w:rsid w:val="000D12F4"/>
    <w:rsid w:val="000E3A08"/>
    <w:rsid w:val="0015604D"/>
    <w:rsid w:val="001F0552"/>
    <w:rsid w:val="002530E8"/>
    <w:rsid w:val="002F6008"/>
    <w:rsid w:val="0031133C"/>
    <w:rsid w:val="0032329E"/>
    <w:rsid w:val="0039035B"/>
    <w:rsid w:val="003A36DE"/>
    <w:rsid w:val="003B1C4C"/>
    <w:rsid w:val="00432DD7"/>
    <w:rsid w:val="004E3010"/>
    <w:rsid w:val="0057665F"/>
    <w:rsid w:val="00597A70"/>
    <w:rsid w:val="005B7904"/>
    <w:rsid w:val="005D5561"/>
    <w:rsid w:val="00603799"/>
    <w:rsid w:val="006418EF"/>
    <w:rsid w:val="00872AB0"/>
    <w:rsid w:val="00892D86"/>
    <w:rsid w:val="008C48F0"/>
    <w:rsid w:val="008D021D"/>
    <w:rsid w:val="008F55CD"/>
    <w:rsid w:val="008F746E"/>
    <w:rsid w:val="009465CF"/>
    <w:rsid w:val="009B7821"/>
    <w:rsid w:val="009F659C"/>
    <w:rsid w:val="00A57EB8"/>
    <w:rsid w:val="00A70428"/>
    <w:rsid w:val="00A87CDD"/>
    <w:rsid w:val="00AA5F6A"/>
    <w:rsid w:val="00AD643E"/>
    <w:rsid w:val="00B8563F"/>
    <w:rsid w:val="00C55684"/>
    <w:rsid w:val="00CC078D"/>
    <w:rsid w:val="00D1468C"/>
    <w:rsid w:val="00E60448"/>
    <w:rsid w:val="00E60578"/>
    <w:rsid w:val="00E8113E"/>
    <w:rsid w:val="00E900D4"/>
    <w:rsid w:val="00EB37A8"/>
    <w:rsid w:val="00F03820"/>
    <w:rsid w:val="00F9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1E489E"/>
  <w15:chartTrackingRefBased/>
  <w15:docId w15:val="{B93E31C4-F669-49E6-A5DE-45972F4A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3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5F6A"/>
    <w:pPr>
      <w:ind w:leftChars="400" w:left="800"/>
    </w:pPr>
  </w:style>
  <w:style w:type="paragraph" w:styleId="a5">
    <w:name w:val="Revision"/>
    <w:hidden/>
    <w:uiPriority w:val="99"/>
    <w:semiHidden/>
    <w:rsid w:val="009465CF"/>
    <w:pPr>
      <w:spacing w:after="0" w:line="240" w:lineRule="auto"/>
      <w:jc w:val="left"/>
    </w:pPr>
  </w:style>
  <w:style w:type="character" w:styleId="HTML">
    <w:name w:val="HTML Code"/>
    <w:basedOn w:val="a0"/>
    <w:uiPriority w:val="99"/>
    <w:semiHidden/>
    <w:unhideWhenUsed/>
    <w:rsid w:val="00077DEC"/>
    <w:rPr>
      <w:rFonts w:ascii="굴림체" w:eastAsia="굴림체" w:hAnsi="굴림체" w:cs="굴림체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872A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872AB0"/>
  </w:style>
  <w:style w:type="paragraph" w:styleId="a7">
    <w:name w:val="footer"/>
    <w:basedOn w:val="a"/>
    <w:link w:val="Char0"/>
    <w:uiPriority w:val="99"/>
    <w:unhideWhenUsed/>
    <w:rsid w:val="00872A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872A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microsoft.com/office/2011/relationships/people" Target="peop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21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이해건</cp:lastModifiedBy>
  <cp:revision>21</cp:revision>
  <dcterms:created xsi:type="dcterms:W3CDTF">2023-11-16T12:03:00Z</dcterms:created>
  <dcterms:modified xsi:type="dcterms:W3CDTF">2023-12-24T11:22:00Z</dcterms:modified>
</cp:coreProperties>
</file>